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CFED" w14:textId="08C45D3E" w:rsidR="00B5785A" w:rsidRPr="00D4630B" w:rsidRDefault="009B5402" w:rsidP="00D4630B">
      <w:pPr>
        <w:suppressAutoHyphens w:val="0"/>
        <w:jc w:val="center"/>
        <w:rPr>
          <w:sz w:val="28"/>
          <w:lang w:eastAsia="zh-CN"/>
        </w:rPr>
      </w:pPr>
      <w:r>
        <w:rPr>
          <w:rFonts w:hint="eastAsia"/>
          <w:sz w:val="28"/>
          <w:lang w:eastAsia="zh-CN"/>
        </w:rPr>
        <w:t>Software Development Process for CS 429</w:t>
      </w:r>
    </w:p>
    <w:p w14:paraId="70FF2077" w14:textId="18C400E0" w:rsidR="00B04BF4" w:rsidRDefault="00053DBF" w:rsidP="00FF7506">
      <w:pPr>
        <w:suppressAutoHyphens w:val="0"/>
        <w:jc w:val="both"/>
        <w:rPr>
          <w:lang w:eastAsia="zh-CN"/>
        </w:rPr>
      </w:pPr>
      <w:r>
        <w:rPr>
          <w:rFonts w:hint="eastAsia"/>
          <w:lang w:eastAsia="zh-CN"/>
        </w:rPr>
        <w:t xml:space="preserve">As more complicated requirements are presented and proposed, </w:t>
      </w:r>
      <w:r w:rsidR="00C32713">
        <w:rPr>
          <w:rFonts w:hint="eastAsia"/>
          <w:lang w:eastAsia="zh-CN"/>
        </w:rPr>
        <w:t xml:space="preserve">as well as increasingly </w:t>
      </w:r>
      <w:r w:rsidR="009D733F">
        <w:rPr>
          <w:rFonts w:hint="eastAsia"/>
          <w:lang w:eastAsia="zh-CN"/>
        </w:rPr>
        <w:t>more powerful</w:t>
      </w:r>
      <w:r w:rsidR="00C32713">
        <w:rPr>
          <w:rFonts w:hint="eastAsia"/>
          <w:lang w:eastAsia="zh-CN"/>
        </w:rPr>
        <w:t xml:space="preserve"> computing hardware resources like </w:t>
      </w:r>
      <w:r w:rsidR="00E41269">
        <w:rPr>
          <w:rFonts w:hint="eastAsia"/>
          <w:lang w:eastAsia="zh-CN"/>
        </w:rPr>
        <w:t xml:space="preserve">CPU, </w:t>
      </w:r>
      <w:r w:rsidR="00C32713">
        <w:rPr>
          <w:rFonts w:hint="eastAsia"/>
          <w:lang w:eastAsia="zh-CN"/>
        </w:rPr>
        <w:t>memory and graph</w:t>
      </w:r>
      <w:r w:rsidR="00814613">
        <w:rPr>
          <w:rFonts w:hint="eastAsia"/>
          <w:lang w:eastAsia="zh-CN"/>
        </w:rPr>
        <w:t>ic</w:t>
      </w:r>
      <w:r w:rsidR="00C32713">
        <w:rPr>
          <w:rFonts w:hint="eastAsia"/>
          <w:lang w:eastAsia="zh-CN"/>
        </w:rPr>
        <w:t xml:space="preserve"> cards </w:t>
      </w:r>
      <w:r w:rsidR="00F6060A">
        <w:rPr>
          <w:rFonts w:hint="eastAsia"/>
          <w:lang w:eastAsia="zh-CN"/>
        </w:rPr>
        <w:t xml:space="preserve">were developed, software systems </w:t>
      </w:r>
      <w:r w:rsidR="00AA475D">
        <w:rPr>
          <w:rFonts w:hint="eastAsia"/>
          <w:lang w:eastAsia="zh-CN"/>
        </w:rPr>
        <w:t>are</w:t>
      </w:r>
      <w:r w:rsidR="00F6060A">
        <w:rPr>
          <w:rFonts w:hint="eastAsia"/>
          <w:lang w:eastAsia="zh-CN"/>
        </w:rPr>
        <w:t xml:space="preserve"> getting even more and more </w:t>
      </w:r>
      <w:r w:rsidR="0086383C">
        <w:rPr>
          <w:rFonts w:hint="eastAsia"/>
          <w:lang w:eastAsia="zh-CN"/>
        </w:rPr>
        <w:t xml:space="preserve">convoluted. According to </w:t>
      </w:r>
      <w:r w:rsidR="006634A9">
        <w:rPr>
          <w:rFonts w:hint="eastAsia"/>
          <w:lang w:eastAsia="zh-CN"/>
        </w:rPr>
        <w:t xml:space="preserve">the record of </w:t>
      </w:r>
      <w:r w:rsidR="006C136C" w:rsidRPr="006C136C">
        <w:rPr>
          <w:i/>
          <w:lang w:eastAsia="zh-CN"/>
        </w:rPr>
        <w:t>informationisbeautiful</w:t>
      </w:r>
      <w:r w:rsidR="006C136C" w:rsidRPr="006C136C">
        <w:rPr>
          <w:rFonts w:hint="eastAsia"/>
          <w:i/>
          <w:lang w:eastAsia="zh-CN"/>
        </w:rPr>
        <w:t>.com</w:t>
      </w:r>
      <w:r w:rsidR="006C136C">
        <w:rPr>
          <w:rFonts w:hint="eastAsia"/>
          <w:lang w:eastAsia="zh-CN"/>
        </w:rPr>
        <w:t xml:space="preserve">, </w:t>
      </w:r>
      <w:r w:rsidR="0061319B">
        <w:rPr>
          <w:rFonts w:hint="eastAsia"/>
          <w:lang w:eastAsia="zh-CN"/>
        </w:rPr>
        <w:t xml:space="preserve">a modern operation system has already reached 40-90 </w:t>
      </w:r>
      <w:r w:rsidR="00094A79">
        <w:rPr>
          <w:lang w:eastAsia="zh-CN"/>
        </w:rPr>
        <w:t>million</w:t>
      </w:r>
      <w:r w:rsidR="0061319B">
        <w:rPr>
          <w:rFonts w:hint="eastAsia"/>
          <w:lang w:eastAsia="zh-CN"/>
        </w:rPr>
        <w:t xml:space="preserve"> of lines of code, and the most used search engine and web service platform</w:t>
      </w:r>
      <w:r w:rsidR="00AF693F">
        <w:rPr>
          <w:rFonts w:hint="eastAsia"/>
          <w:lang w:eastAsia="zh-CN"/>
        </w:rPr>
        <w:t xml:space="preserve"> </w:t>
      </w:r>
      <w:r w:rsidR="0061319B">
        <w:rPr>
          <w:rFonts w:hint="eastAsia"/>
          <w:lang w:eastAsia="zh-CN"/>
        </w:rPr>
        <w:t>-</w:t>
      </w:r>
      <w:r w:rsidR="003005AF">
        <w:rPr>
          <w:rFonts w:hint="eastAsia"/>
          <w:lang w:eastAsia="zh-CN"/>
        </w:rPr>
        <w:t>-</w:t>
      </w:r>
      <w:r w:rsidR="00AF693F">
        <w:rPr>
          <w:rFonts w:hint="eastAsia"/>
          <w:lang w:eastAsia="zh-CN"/>
        </w:rPr>
        <w:t xml:space="preserve"> </w:t>
      </w:r>
      <w:r w:rsidR="0061319B">
        <w:rPr>
          <w:rFonts w:hint="eastAsia"/>
          <w:lang w:eastAsia="zh-CN"/>
        </w:rPr>
        <w:t xml:space="preserve">Google, surprisingly, has the incredible amount of code base that has 2 </w:t>
      </w:r>
      <w:r w:rsidR="00EE4919">
        <w:rPr>
          <w:lang w:eastAsia="zh-CN"/>
        </w:rPr>
        <w:t>billion</w:t>
      </w:r>
      <w:r w:rsidR="0061319B">
        <w:rPr>
          <w:rFonts w:hint="eastAsia"/>
          <w:lang w:eastAsia="zh-CN"/>
        </w:rPr>
        <w:t xml:space="preserve"> of lines of code in total.</w:t>
      </w:r>
    </w:p>
    <w:p w14:paraId="6C006DCD" w14:textId="29ABEA2E" w:rsidR="003962DD" w:rsidRDefault="00803C75" w:rsidP="00FF7506">
      <w:pPr>
        <w:suppressAutoHyphens w:val="0"/>
        <w:jc w:val="both"/>
        <w:rPr>
          <w:lang w:eastAsia="zh-CN"/>
        </w:rPr>
      </w:pPr>
      <w:r>
        <w:rPr>
          <w:rFonts w:hint="eastAsia"/>
          <w:lang w:eastAsia="zh-CN"/>
        </w:rPr>
        <w:t xml:space="preserve">However, </w:t>
      </w:r>
      <w:r w:rsidR="00204869">
        <w:rPr>
          <w:rFonts w:hint="eastAsia"/>
          <w:lang w:eastAsia="zh-CN"/>
        </w:rPr>
        <w:t xml:space="preserve">software developing </w:t>
      </w:r>
      <w:r w:rsidR="00247092">
        <w:rPr>
          <w:rFonts w:hint="eastAsia"/>
          <w:lang w:eastAsia="zh-CN"/>
        </w:rPr>
        <w:t>is</w:t>
      </w:r>
      <w:r w:rsidR="00204869">
        <w:rPr>
          <w:rFonts w:hint="eastAsia"/>
          <w:lang w:eastAsia="zh-CN"/>
        </w:rPr>
        <w:t xml:space="preserve"> not like building a great wall, which is the repetition of </w:t>
      </w:r>
      <w:r w:rsidR="00215A64">
        <w:rPr>
          <w:rFonts w:hint="eastAsia"/>
          <w:lang w:eastAsia="zh-CN"/>
        </w:rPr>
        <w:t xml:space="preserve">limited number of </w:t>
      </w:r>
      <w:r w:rsidR="00215A64">
        <w:rPr>
          <w:lang w:eastAsia="zh-CN"/>
        </w:rPr>
        <w:t>measures</w:t>
      </w:r>
      <w:r w:rsidR="00215A64">
        <w:rPr>
          <w:rFonts w:hint="eastAsia"/>
          <w:lang w:eastAsia="zh-CN"/>
        </w:rPr>
        <w:t xml:space="preserve"> and techniques</w:t>
      </w:r>
      <w:r w:rsidR="003962DD">
        <w:rPr>
          <w:rFonts w:hint="eastAsia"/>
          <w:lang w:eastAsia="zh-CN"/>
        </w:rPr>
        <w:t xml:space="preserve">. To build a software that has high performance as well as being robust, </w:t>
      </w:r>
      <w:r w:rsidR="003962DD" w:rsidRPr="003962DD">
        <w:rPr>
          <w:rFonts w:hint="eastAsia"/>
          <w:lang w:eastAsia="zh-CN"/>
        </w:rPr>
        <w:t>s</w:t>
      </w:r>
      <w:r w:rsidR="003962DD" w:rsidRPr="003962DD">
        <w:rPr>
          <w:lang w:eastAsia="zh-CN"/>
        </w:rPr>
        <w:t>calab</w:t>
      </w:r>
      <w:r w:rsidR="00FA7B01">
        <w:rPr>
          <w:rFonts w:hint="eastAsia"/>
          <w:lang w:eastAsia="zh-CN"/>
        </w:rPr>
        <w:t>le and reusable</w:t>
      </w:r>
      <w:r w:rsidR="00AF7792">
        <w:rPr>
          <w:rFonts w:hint="eastAsia"/>
          <w:lang w:eastAsia="zh-CN"/>
        </w:rPr>
        <w:t xml:space="preserve">, </w:t>
      </w:r>
      <w:commentRangeStart w:id="0"/>
      <w:del w:id="1" w:author="Lanxiao Bai" w:date="2017-02-23T01:18:00Z">
        <w:r w:rsidR="00CB2FE8" w:rsidDel="00B52B44">
          <w:rPr>
            <w:rFonts w:hint="eastAsia"/>
            <w:lang w:eastAsia="zh-CN"/>
          </w:rPr>
          <w:delText xml:space="preserve">excellent collaboration and management </w:delText>
        </w:r>
        <w:r w:rsidR="00B720EA" w:rsidDel="00B52B44">
          <w:rPr>
            <w:rFonts w:hint="eastAsia"/>
            <w:lang w:eastAsia="zh-CN"/>
          </w:rPr>
          <w:delText>are</w:delText>
        </w:r>
        <w:r w:rsidR="00CB2FE8" w:rsidDel="00B52B44">
          <w:rPr>
            <w:rFonts w:hint="eastAsia"/>
            <w:lang w:eastAsia="zh-CN"/>
          </w:rPr>
          <w:delText xml:space="preserve"> always required to m</w:delText>
        </w:r>
        <w:r w:rsidR="003B5F86" w:rsidDel="00B52B44">
          <w:rPr>
            <w:rFonts w:hint="eastAsia"/>
            <w:lang w:eastAsia="zh-CN"/>
          </w:rPr>
          <w:delText>itigate the risks and avoid losse</w:delText>
        </w:r>
        <w:r w:rsidR="00CB2FE8" w:rsidDel="00B52B44">
          <w:rPr>
            <w:rFonts w:hint="eastAsia"/>
            <w:lang w:eastAsia="zh-CN"/>
          </w:rPr>
          <w:delText>s in profits and resources.</w:delText>
        </w:r>
      </w:del>
      <w:ins w:id="2" w:author="Lanxiao Bai" w:date="2017-02-23T01:18:00Z">
        <w:r w:rsidR="00B52B44">
          <w:rPr>
            <w:lang w:eastAsia="zh-CN"/>
          </w:rPr>
          <w:t>developers need to excellently cooperate</w:t>
        </w:r>
        <w:r w:rsidR="00132B25">
          <w:rPr>
            <w:lang w:eastAsia="zh-CN"/>
          </w:rPr>
          <w:t xml:space="preserve"> with each other and manage the project to </w:t>
        </w:r>
      </w:ins>
      <w:ins w:id="3" w:author="Lanxiao Bai" w:date="2017-02-23T01:19:00Z">
        <w:r w:rsidR="00132B25">
          <w:rPr>
            <w:lang w:eastAsia="zh-CN"/>
          </w:rPr>
          <w:t>mitigate the risks and avoid losses in profits and resources</w:t>
        </w:r>
      </w:ins>
      <w:commentRangeEnd w:id="0"/>
      <w:ins w:id="4" w:author="Lanxiao Bai" w:date="2017-03-11T18:31:00Z">
        <w:r w:rsidR="00501E99">
          <w:rPr>
            <w:rStyle w:val="CommentReference"/>
          </w:rPr>
          <w:commentReference w:id="0"/>
        </w:r>
      </w:ins>
      <w:ins w:id="5" w:author="Lanxiao Bai" w:date="2017-02-23T01:19:00Z">
        <w:r w:rsidR="00132B25">
          <w:rPr>
            <w:lang w:eastAsia="zh-CN"/>
          </w:rPr>
          <w:t>.</w:t>
        </w:r>
      </w:ins>
      <w:r w:rsidR="00C45D07">
        <w:rPr>
          <w:rFonts w:hint="eastAsia"/>
          <w:lang w:eastAsia="zh-CN"/>
        </w:rPr>
        <w:t xml:space="preserve"> That's exactly why software engineering management meth</w:t>
      </w:r>
      <w:r w:rsidR="00724737">
        <w:rPr>
          <w:rFonts w:hint="eastAsia"/>
          <w:lang w:eastAsia="zh-CN"/>
        </w:rPr>
        <w:t>ods are needed when developi</w:t>
      </w:r>
      <w:r w:rsidR="00E43223">
        <w:rPr>
          <w:rFonts w:hint="eastAsia"/>
          <w:lang w:eastAsia="zh-CN"/>
        </w:rPr>
        <w:t xml:space="preserve">ng high quality </w:t>
      </w:r>
      <w:r w:rsidR="00C45D07">
        <w:rPr>
          <w:rFonts w:hint="eastAsia"/>
          <w:lang w:eastAsia="zh-CN"/>
        </w:rPr>
        <w:t>software s</w:t>
      </w:r>
      <w:r w:rsidR="00E43223">
        <w:rPr>
          <w:rFonts w:hint="eastAsia"/>
          <w:lang w:eastAsia="zh-CN"/>
        </w:rPr>
        <w:t>ystems</w:t>
      </w:r>
      <w:r w:rsidR="00724737">
        <w:rPr>
          <w:rFonts w:hint="eastAsia"/>
          <w:lang w:eastAsia="zh-CN"/>
        </w:rPr>
        <w:t>.</w:t>
      </w:r>
    </w:p>
    <w:p w14:paraId="081EE10E" w14:textId="301D566A" w:rsidR="00CC5214" w:rsidRDefault="000703D5" w:rsidP="00FF7506">
      <w:pPr>
        <w:suppressAutoHyphens w:val="0"/>
        <w:jc w:val="both"/>
        <w:rPr>
          <w:lang w:eastAsia="zh-CN"/>
        </w:rPr>
      </w:pPr>
      <w:r>
        <w:rPr>
          <w:rFonts w:hint="eastAsia"/>
          <w:lang w:eastAsia="zh-CN"/>
        </w:rPr>
        <w:t xml:space="preserve">In </w:t>
      </w:r>
      <w:r w:rsidR="00356C91">
        <w:rPr>
          <w:rFonts w:hint="eastAsia"/>
          <w:lang w:eastAsia="zh-CN"/>
        </w:rPr>
        <w:t>our</w:t>
      </w:r>
      <w:r w:rsidR="00CB6352">
        <w:rPr>
          <w:rFonts w:hint="eastAsia"/>
          <w:lang w:eastAsia="zh-CN"/>
        </w:rPr>
        <w:t xml:space="preserve"> projects </w:t>
      </w:r>
      <w:r w:rsidR="00356C91">
        <w:rPr>
          <w:rFonts w:hint="eastAsia"/>
          <w:lang w:eastAsia="zh-CN"/>
        </w:rPr>
        <w:t>for</w:t>
      </w:r>
      <w:r w:rsidR="00CB6352">
        <w:rPr>
          <w:rFonts w:hint="eastAsia"/>
          <w:lang w:eastAsia="zh-CN"/>
        </w:rPr>
        <w:t xml:space="preserve"> this course, </w:t>
      </w:r>
      <w:r w:rsidR="00EE5A3C">
        <w:rPr>
          <w:rFonts w:hint="eastAsia"/>
          <w:lang w:eastAsia="zh-CN"/>
        </w:rPr>
        <w:t>development process</w:t>
      </w:r>
      <w:r w:rsidR="00D64A0B">
        <w:rPr>
          <w:rFonts w:hint="eastAsia"/>
          <w:lang w:eastAsia="zh-CN"/>
        </w:rPr>
        <w:t xml:space="preserve"> will be</w:t>
      </w:r>
      <w:r w:rsidR="00110C72">
        <w:rPr>
          <w:rFonts w:hint="eastAsia"/>
          <w:lang w:eastAsia="zh-CN"/>
        </w:rPr>
        <w:t xml:space="preserve"> followed in order that </w:t>
      </w:r>
      <w:r w:rsidR="00F07BEC">
        <w:rPr>
          <w:rFonts w:hint="eastAsia"/>
          <w:lang w:eastAsia="zh-CN"/>
        </w:rPr>
        <w:t xml:space="preserve">our application can </w:t>
      </w:r>
      <w:r w:rsidR="00F56CBE">
        <w:rPr>
          <w:rFonts w:hint="eastAsia"/>
          <w:lang w:eastAsia="zh-CN"/>
        </w:rPr>
        <w:t>stay healthy and can be ea</w:t>
      </w:r>
      <w:r w:rsidR="007732CE">
        <w:rPr>
          <w:rFonts w:hint="eastAsia"/>
          <w:lang w:eastAsia="zh-CN"/>
        </w:rPr>
        <w:t>sily scaled along the developing progress</w:t>
      </w:r>
      <w:r w:rsidR="00EC693E">
        <w:rPr>
          <w:rFonts w:hint="eastAsia"/>
          <w:lang w:eastAsia="zh-CN"/>
        </w:rPr>
        <w:t xml:space="preserve">es towards </w:t>
      </w:r>
      <w:r w:rsidR="00547DCC">
        <w:rPr>
          <w:rFonts w:hint="eastAsia"/>
          <w:lang w:eastAsia="zh-CN"/>
        </w:rPr>
        <w:t xml:space="preserve">increasing </w:t>
      </w:r>
      <w:r w:rsidR="00EC76A8">
        <w:rPr>
          <w:rFonts w:hint="eastAsia"/>
          <w:lang w:eastAsia="zh-CN"/>
        </w:rPr>
        <w:t>extent of code base</w:t>
      </w:r>
      <w:r w:rsidR="00F57787">
        <w:rPr>
          <w:rFonts w:hint="eastAsia"/>
          <w:lang w:eastAsia="zh-CN"/>
        </w:rPr>
        <w:t xml:space="preserve"> and that </w:t>
      </w:r>
      <w:r w:rsidR="00685870">
        <w:rPr>
          <w:rFonts w:hint="eastAsia"/>
          <w:lang w:eastAsia="zh-CN"/>
        </w:rPr>
        <w:t>possible delay of schedule</w:t>
      </w:r>
      <w:r w:rsidR="00566397">
        <w:rPr>
          <w:rFonts w:hint="eastAsia"/>
          <w:lang w:eastAsia="zh-CN"/>
        </w:rPr>
        <w:t xml:space="preserve"> can be avoided</w:t>
      </w:r>
      <w:r w:rsidR="00E96F2E">
        <w:rPr>
          <w:rFonts w:hint="eastAsia"/>
          <w:lang w:eastAsia="zh-CN"/>
        </w:rPr>
        <w:t xml:space="preserve"> so that we can </w:t>
      </w:r>
      <w:r w:rsidR="00533501">
        <w:rPr>
          <w:rFonts w:hint="eastAsia"/>
          <w:lang w:eastAsia="zh-CN"/>
        </w:rPr>
        <w:t>implement what we need in time</w:t>
      </w:r>
      <w:r w:rsidR="00EC76A8">
        <w:rPr>
          <w:rFonts w:hint="eastAsia"/>
          <w:lang w:eastAsia="zh-CN"/>
        </w:rPr>
        <w:t>.</w:t>
      </w:r>
      <w:r w:rsidR="00F57787">
        <w:rPr>
          <w:rFonts w:hint="eastAsia"/>
          <w:lang w:eastAsia="zh-CN"/>
        </w:rPr>
        <w:t xml:space="preserve"> </w:t>
      </w:r>
    </w:p>
    <w:p w14:paraId="268845B3" w14:textId="5E9F12E9" w:rsidR="00D175CA" w:rsidRDefault="00A514D5" w:rsidP="00FF7506">
      <w:pPr>
        <w:suppressAutoHyphens w:val="0"/>
        <w:jc w:val="both"/>
        <w:rPr>
          <w:lang w:eastAsia="zh-CN"/>
        </w:rPr>
      </w:pPr>
      <w:r>
        <w:rPr>
          <w:rFonts w:hint="eastAsia"/>
          <w:lang w:eastAsia="zh-CN"/>
        </w:rPr>
        <w:t>The start of the</w:t>
      </w:r>
      <w:r w:rsidR="000851D5">
        <w:rPr>
          <w:rFonts w:hint="eastAsia"/>
          <w:lang w:eastAsia="zh-CN"/>
        </w:rPr>
        <w:t xml:space="preserve"> project is to form a team with members that can and are willing to efficiently work with each other. </w:t>
      </w:r>
      <w:r w:rsidR="00D10022">
        <w:rPr>
          <w:lang w:eastAsia="zh-CN"/>
        </w:rPr>
        <w:t>T</w:t>
      </w:r>
      <w:r w:rsidR="000851D5">
        <w:rPr>
          <w:rFonts w:hint="eastAsia"/>
          <w:lang w:eastAsia="zh-CN"/>
        </w:rPr>
        <w:t xml:space="preserve">he first step is to bring up </w:t>
      </w:r>
      <w:r w:rsidR="00AE0DCE">
        <w:rPr>
          <w:lang w:eastAsia="zh-CN"/>
        </w:rPr>
        <w:t>a</w:t>
      </w:r>
      <w:r w:rsidR="000851D5">
        <w:rPr>
          <w:rFonts w:hint="eastAsia"/>
          <w:lang w:eastAsia="zh-CN"/>
        </w:rPr>
        <w:t xml:space="preserve"> proposal that is attractive and aspirational enough</w:t>
      </w:r>
      <w:r w:rsidR="00654186">
        <w:rPr>
          <w:rFonts w:hint="eastAsia"/>
          <w:lang w:eastAsia="zh-CN"/>
        </w:rPr>
        <w:t xml:space="preserve"> to bring talented people together.</w:t>
      </w:r>
      <w:r w:rsidR="00056A3E">
        <w:rPr>
          <w:rFonts w:hint="eastAsia"/>
          <w:lang w:eastAsia="zh-CN"/>
        </w:rPr>
        <w:t xml:space="preserve"> </w:t>
      </w:r>
      <w:r w:rsidR="00ED29E4">
        <w:rPr>
          <w:rFonts w:hint="eastAsia"/>
          <w:lang w:eastAsia="zh-CN"/>
        </w:rPr>
        <w:t xml:space="preserve">However, it is not a goal that can be easily reached, since </w:t>
      </w:r>
      <w:r w:rsidR="00ED29E4">
        <w:rPr>
          <w:rFonts w:hint="eastAsia"/>
          <w:lang w:eastAsia="zh-CN"/>
        </w:rPr>
        <w:lastRenderedPageBreak/>
        <w:t>there are chances that people don't like the specific idea and reject it as a result.</w:t>
      </w:r>
      <w:r w:rsidR="00E25A70">
        <w:rPr>
          <w:rFonts w:hint="eastAsia"/>
          <w:lang w:eastAsia="zh-CN"/>
        </w:rPr>
        <w:t xml:space="preserve"> When this happens, a </w:t>
      </w:r>
      <w:r w:rsidR="003D1381">
        <w:rPr>
          <w:lang w:eastAsia="zh-CN"/>
        </w:rPr>
        <w:t>full set of analyses</w:t>
      </w:r>
      <w:r w:rsidR="00E25A70">
        <w:rPr>
          <w:rFonts w:hint="eastAsia"/>
          <w:lang w:eastAsia="zh-CN"/>
        </w:rPr>
        <w:t xml:space="preserve"> can be </w:t>
      </w:r>
      <w:r w:rsidR="005F1824">
        <w:rPr>
          <w:lang w:eastAsia="zh-CN"/>
        </w:rPr>
        <w:t>applied</w:t>
      </w:r>
      <w:r w:rsidR="00E25A70">
        <w:rPr>
          <w:rFonts w:hint="eastAsia"/>
          <w:lang w:eastAsia="zh-CN"/>
        </w:rPr>
        <w:t xml:space="preserve"> to make it better.</w:t>
      </w:r>
      <w:r w:rsidR="00EF09C3">
        <w:rPr>
          <w:rFonts w:hint="eastAsia"/>
          <w:lang w:eastAsia="zh-CN"/>
        </w:rPr>
        <w:t xml:space="preserve"> </w:t>
      </w:r>
    </w:p>
    <w:p w14:paraId="7BCE5827" w14:textId="6BF4CD44" w:rsidR="009F35CC" w:rsidRDefault="00316160" w:rsidP="00FF7506">
      <w:pPr>
        <w:suppressAutoHyphens w:val="0"/>
        <w:jc w:val="both"/>
        <w:rPr>
          <w:lang w:eastAsia="zh-CN"/>
        </w:rPr>
      </w:pPr>
      <w:r>
        <w:rPr>
          <w:rFonts w:hint="eastAsia"/>
          <w:lang w:eastAsia="zh-CN"/>
        </w:rPr>
        <w:t>As it was mentioned</w:t>
      </w:r>
      <w:r w:rsidR="00A56DDD">
        <w:rPr>
          <w:rFonts w:hint="eastAsia"/>
          <w:lang w:eastAsia="zh-CN"/>
        </w:rPr>
        <w:t xml:space="preserve">, </w:t>
      </w:r>
      <w:r w:rsidR="0077250E">
        <w:rPr>
          <w:rFonts w:hint="eastAsia"/>
          <w:lang w:eastAsia="zh-CN"/>
        </w:rPr>
        <w:t>projects without a proper scale</w:t>
      </w:r>
      <w:r w:rsidR="003A2DC1">
        <w:rPr>
          <w:rFonts w:hint="eastAsia"/>
          <w:lang w:eastAsia="zh-CN"/>
        </w:rPr>
        <w:t xml:space="preserve"> would be hard to be accepted</w:t>
      </w:r>
      <w:r w:rsidR="00EE654F">
        <w:rPr>
          <w:rFonts w:hint="eastAsia"/>
          <w:lang w:eastAsia="zh-CN"/>
        </w:rPr>
        <w:t xml:space="preserve">. A project that is too easy </w:t>
      </w:r>
      <w:r w:rsidR="00D10022">
        <w:rPr>
          <w:lang w:eastAsia="zh-CN"/>
        </w:rPr>
        <w:t>may</w:t>
      </w:r>
      <w:r w:rsidR="00697E7A">
        <w:rPr>
          <w:rFonts w:hint="eastAsia"/>
          <w:lang w:eastAsia="zh-CN"/>
        </w:rPr>
        <w:t xml:space="preserve"> not</w:t>
      </w:r>
      <w:r w:rsidR="00D10022">
        <w:rPr>
          <w:lang w:eastAsia="zh-CN"/>
        </w:rPr>
        <w:t xml:space="preserve"> be</w:t>
      </w:r>
      <w:r w:rsidR="00697E7A">
        <w:rPr>
          <w:rFonts w:hint="eastAsia"/>
          <w:lang w:eastAsia="zh-CN"/>
        </w:rPr>
        <w:t xml:space="preserve"> worth spending much time and human resources, while projects that are too large may </w:t>
      </w:r>
      <w:commentRangeStart w:id="6"/>
      <w:del w:id="7" w:author="Lanxiao Bai" w:date="2017-02-23T01:20:00Z">
        <w:r w:rsidR="00697E7A" w:rsidDel="007137D9">
          <w:rPr>
            <w:rFonts w:hint="eastAsia"/>
            <w:lang w:eastAsia="zh-CN"/>
          </w:rPr>
          <w:delText xml:space="preserve">face the problem </w:delText>
        </w:r>
        <w:r w:rsidR="00337F22" w:rsidDel="007137D9">
          <w:rPr>
            <w:rFonts w:hint="eastAsia"/>
            <w:lang w:eastAsia="zh-CN"/>
          </w:rPr>
          <w:delText>of lack of time to complete the development schedule</w:delText>
        </w:r>
      </w:del>
      <w:ins w:id="8" w:author="Lanxiao Bai" w:date="2017-02-23T01:20:00Z">
        <w:r w:rsidR="007137D9">
          <w:rPr>
            <w:lang w:eastAsia="zh-CN"/>
          </w:rPr>
          <w:t>not be finished in time</w:t>
        </w:r>
      </w:ins>
      <w:commentRangeEnd w:id="6"/>
      <w:ins w:id="9" w:author="Lanxiao Bai" w:date="2017-03-11T18:32:00Z">
        <w:r w:rsidR="00501E99">
          <w:rPr>
            <w:rStyle w:val="CommentReference"/>
          </w:rPr>
          <w:commentReference w:id="6"/>
        </w:r>
      </w:ins>
      <w:r w:rsidR="00337F22">
        <w:rPr>
          <w:rFonts w:hint="eastAsia"/>
          <w:lang w:eastAsia="zh-CN"/>
        </w:rPr>
        <w:t>.</w:t>
      </w:r>
      <w:r w:rsidR="00671CCB">
        <w:rPr>
          <w:rFonts w:hint="eastAsia"/>
          <w:lang w:eastAsia="zh-CN"/>
        </w:rPr>
        <w:t xml:space="preserve"> </w:t>
      </w:r>
      <w:r w:rsidR="002440B4">
        <w:rPr>
          <w:rFonts w:hint="eastAsia"/>
          <w:lang w:eastAsia="zh-CN"/>
        </w:rPr>
        <w:t>At the beginning, the baseline that contain</w:t>
      </w:r>
      <w:r w:rsidR="00D10022">
        <w:rPr>
          <w:lang w:eastAsia="zh-CN"/>
        </w:rPr>
        <w:t>s</w:t>
      </w:r>
      <w:r w:rsidR="002440B4">
        <w:rPr>
          <w:rFonts w:hint="eastAsia"/>
          <w:lang w:eastAsia="zh-CN"/>
        </w:rPr>
        <w:t xml:space="preserve"> things that are really necessary </w:t>
      </w:r>
      <w:r w:rsidR="00D10022">
        <w:rPr>
          <w:lang w:eastAsia="zh-CN"/>
        </w:rPr>
        <w:t>are</w:t>
      </w:r>
      <w:r w:rsidR="00D10022">
        <w:rPr>
          <w:rFonts w:hint="eastAsia"/>
          <w:lang w:eastAsia="zh-CN"/>
        </w:rPr>
        <w:t xml:space="preserve"> </w:t>
      </w:r>
      <w:r w:rsidR="002440B4">
        <w:rPr>
          <w:rFonts w:hint="eastAsia"/>
          <w:lang w:eastAsia="zh-CN"/>
        </w:rPr>
        <w:t xml:space="preserve">the most appropriate </w:t>
      </w:r>
      <w:r w:rsidR="0080144E">
        <w:rPr>
          <w:rFonts w:hint="eastAsia"/>
          <w:lang w:eastAsia="zh-CN"/>
        </w:rPr>
        <w:t xml:space="preserve">amount of tasks. </w:t>
      </w:r>
      <w:r w:rsidR="00500B93">
        <w:rPr>
          <w:rFonts w:hint="eastAsia"/>
          <w:lang w:eastAsia="zh-CN"/>
        </w:rPr>
        <w:t xml:space="preserve">In the world of software development, done is usually better than </w:t>
      </w:r>
      <w:r w:rsidR="001F549C">
        <w:rPr>
          <w:lang w:eastAsia="zh-CN"/>
        </w:rPr>
        <w:t xml:space="preserve">perfect. </w:t>
      </w:r>
      <w:r w:rsidR="001F549C">
        <w:rPr>
          <w:rFonts w:hint="eastAsia"/>
          <w:lang w:eastAsia="zh-CN"/>
        </w:rPr>
        <w:t>W</w:t>
      </w:r>
      <w:r w:rsidR="00060B64">
        <w:rPr>
          <w:lang w:eastAsia="zh-CN"/>
        </w:rPr>
        <w:t>e</w:t>
      </w:r>
      <w:r w:rsidR="005F43BA">
        <w:rPr>
          <w:rFonts w:hint="eastAsia"/>
          <w:lang w:eastAsia="zh-CN"/>
        </w:rPr>
        <w:t xml:space="preserve"> can always follow an iterative and </w:t>
      </w:r>
      <w:r w:rsidR="00D06929">
        <w:rPr>
          <w:rFonts w:hint="eastAsia"/>
          <w:lang w:eastAsia="zh-CN"/>
        </w:rPr>
        <w:t xml:space="preserve">incremental developing process to enrich </w:t>
      </w:r>
      <w:r w:rsidR="000E7C31">
        <w:rPr>
          <w:rFonts w:hint="eastAsia"/>
          <w:lang w:eastAsia="zh-CN"/>
        </w:rPr>
        <w:t>the projects with high-level or more challenging features and functions</w:t>
      </w:r>
      <w:r w:rsidR="004A7089">
        <w:rPr>
          <w:rFonts w:hint="eastAsia"/>
          <w:lang w:eastAsia="zh-CN"/>
        </w:rPr>
        <w:t>.</w:t>
      </w:r>
    </w:p>
    <w:p w14:paraId="0E072C16" w14:textId="571B1820" w:rsidR="00A15668" w:rsidRPr="00D60CDE" w:rsidRDefault="00FF7E07" w:rsidP="00FF7506">
      <w:pPr>
        <w:suppressAutoHyphens w:val="0"/>
        <w:jc w:val="both"/>
        <w:rPr>
          <w:lang w:eastAsia="zh-CN"/>
        </w:rPr>
      </w:pPr>
      <w:r>
        <w:rPr>
          <w:rFonts w:hint="eastAsia"/>
          <w:lang w:eastAsia="zh-CN"/>
        </w:rPr>
        <w:t xml:space="preserve">On the other hand, </w:t>
      </w:r>
      <w:r w:rsidR="001B38D3">
        <w:rPr>
          <w:rFonts w:hint="eastAsia"/>
          <w:lang w:eastAsia="zh-CN"/>
        </w:rPr>
        <w:t xml:space="preserve">if a project proposed </w:t>
      </w:r>
      <w:r w:rsidR="00B97A7B">
        <w:rPr>
          <w:rFonts w:hint="eastAsia"/>
          <w:lang w:eastAsia="zh-CN"/>
        </w:rPr>
        <w:t>is too similar</w:t>
      </w:r>
      <w:r w:rsidR="003229B7">
        <w:rPr>
          <w:rFonts w:hint="eastAsia"/>
          <w:lang w:eastAsia="zh-CN"/>
        </w:rPr>
        <w:t xml:space="preserve"> to other products that are already available</w:t>
      </w:r>
      <w:r w:rsidR="00B87D55">
        <w:rPr>
          <w:rFonts w:hint="eastAsia"/>
          <w:lang w:eastAsia="zh-CN"/>
        </w:rPr>
        <w:t>, there is no reason w</w:t>
      </w:r>
      <w:r w:rsidR="007A3FCD">
        <w:rPr>
          <w:rFonts w:hint="eastAsia"/>
          <w:lang w:eastAsia="zh-CN"/>
        </w:rPr>
        <w:t>hy resources should be spent</w:t>
      </w:r>
      <w:r w:rsidR="003260CF">
        <w:rPr>
          <w:rFonts w:hint="eastAsia"/>
          <w:lang w:eastAsia="zh-CN"/>
        </w:rPr>
        <w:t xml:space="preserve"> on it as well.</w:t>
      </w:r>
      <w:r w:rsidR="009404C7">
        <w:rPr>
          <w:rFonts w:hint="eastAsia"/>
          <w:lang w:eastAsia="zh-CN"/>
        </w:rPr>
        <w:t xml:space="preserve"> </w:t>
      </w:r>
      <w:r w:rsidR="00010C3D">
        <w:rPr>
          <w:rFonts w:hint="eastAsia"/>
          <w:lang w:eastAsia="zh-CN"/>
        </w:rPr>
        <w:t>Building a new project</w:t>
      </w:r>
      <w:r w:rsidR="00B723A2">
        <w:rPr>
          <w:rFonts w:hint="eastAsia"/>
          <w:lang w:eastAsia="zh-CN"/>
        </w:rPr>
        <w:t>, though sometimes following is necessary</w:t>
      </w:r>
      <w:r w:rsidR="00010C3D">
        <w:rPr>
          <w:rFonts w:hint="eastAsia"/>
          <w:lang w:eastAsia="zh-CN"/>
        </w:rPr>
        <w:t xml:space="preserve">, </w:t>
      </w:r>
      <w:r w:rsidR="00B723A2">
        <w:rPr>
          <w:rFonts w:hint="eastAsia"/>
          <w:lang w:eastAsia="zh-CN"/>
        </w:rPr>
        <w:t xml:space="preserve">is more about </w:t>
      </w:r>
      <w:r w:rsidR="00363A8E">
        <w:rPr>
          <w:rFonts w:hint="eastAsia"/>
          <w:lang w:eastAsia="zh-CN"/>
        </w:rPr>
        <w:t>innovation</w:t>
      </w:r>
      <w:r w:rsidR="00852AA4">
        <w:rPr>
          <w:rFonts w:hint="eastAsia"/>
          <w:lang w:eastAsia="zh-CN"/>
        </w:rPr>
        <w:t xml:space="preserve">. </w:t>
      </w:r>
      <w:r w:rsidR="009B01EE">
        <w:rPr>
          <w:rFonts w:hint="eastAsia"/>
          <w:lang w:eastAsia="zh-CN"/>
        </w:rPr>
        <w:t xml:space="preserve">During the rewrite </w:t>
      </w:r>
      <w:r w:rsidR="007F2903">
        <w:rPr>
          <w:lang w:eastAsia="zh-CN"/>
        </w:rPr>
        <w:t xml:space="preserve">of </w:t>
      </w:r>
      <w:r w:rsidR="009C2F30">
        <w:rPr>
          <w:rFonts w:hint="eastAsia"/>
          <w:lang w:eastAsia="zh-CN"/>
        </w:rPr>
        <w:t xml:space="preserve">the </w:t>
      </w:r>
      <w:r w:rsidR="007F2903">
        <w:rPr>
          <w:lang w:eastAsia="zh-CN"/>
        </w:rPr>
        <w:t>project</w:t>
      </w:r>
      <w:r w:rsidR="00B4712F">
        <w:rPr>
          <w:rFonts w:hint="eastAsia"/>
          <w:lang w:eastAsia="zh-CN"/>
        </w:rPr>
        <w:t xml:space="preserve"> proposal</w:t>
      </w:r>
      <w:r w:rsidR="00D4744D">
        <w:rPr>
          <w:rFonts w:hint="eastAsia"/>
          <w:lang w:eastAsia="zh-CN"/>
        </w:rPr>
        <w:t xml:space="preserve">, </w:t>
      </w:r>
      <w:ins w:id="10" w:author="Lanxiao Bai" w:date="2017-02-23T01:24:00Z">
        <w:r w:rsidR="005E2C92">
          <w:rPr>
            <w:lang w:eastAsia="zh-CN"/>
          </w:rPr>
          <w:t xml:space="preserve">I should make </w:t>
        </w:r>
      </w:ins>
      <w:r w:rsidR="00D4744D">
        <w:rPr>
          <w:rFonts w:hint="eastAsia"/>
          <w:lang w:eastAsia="zh-CN"/>
        </w:rPr>
        <w:t xml:space="preserve">careful and systematic </w:t>
      </w:r>
      <w:commentRangeStart w:id="11"/>
      <w:r w:rsidR="002F00A9">
        <w:rPr>
          <w:rFonts w:hint="eastAsia"/>
          <w:lang w:eastAsia="zh-CN"/>
        </w:rPr>
        <w:t>comparison</w:t>
      </w:r>
      <w:commentRangeEnd w:id="11"/>
      <w:r w:rsidR="00501E99">
        <w:rPr>
          <w:rStyle w:val="CommentReference"/>
        </w:rPr>
        <w:commentReference w:id="11"/>
      </w:r>
      <w:r w:rsidR="002F00A9">
        <w:rPr>
          <w:rFonts w:hint="eastAsia"/>
          <w:lang w:eastAsia="zh-CN"/>
        </w:rPr>
        <w:t xml:space="preserve"> </w:t>
      </w:r>
      <w:del w:id="13" w:author="Lanxiao Bai" w:date="2017-02-23T01:24:00Z">
        <w:r w:rsidR="00B93585" w:rsidDel="005E2C92">
          <w:rPr>
            <w:rFonts w:hint="eastAsia"/>
            <w:lang w:eastAsia="zh-CN"/>
          </w:rPr>
          <w:delText>need to be made</w:delText>
        </w:r>
        <w:r w:rsidR="00CC73A0" w:rsidDel="005E2C92">
          <w:rPr>
            <w:rFonts w:hint="eastAsia"/>
            <w:lang w:eastAsia="zh-CN"/>
          </w:rPr>
          <w:delText xml:space="preserve"> </w:delText>
        </w:r>
      </w:del>
      <w:r w:rsidR="00CC73A0">
        <w:rPr>
          <w:rFonts w:hint="eastAsia"/>
          <w:lang w:eastAsia="zh-CN"/>
        </w:rPr>
        <w:t xml:space="preserve">in order to </w:t>
      </w:r>
      <w:r w:rsidR="007A1804">
        <w:rPr>
          <w:rFonts w:hint="eastAsia"/>
          <w:lang w:eastAsia="zh-CN"/>
        </w:rPr>
        <w:t xml:space="preserve">exam the </w:t>
      </w:r>
      <w:r w:rsidR="00FD1BA2">
        <w:rPr>
          <w:rFonts w:hint="eastAsia"/>
          <w:lang w:eastAsia="zh-CN"/>
        </w:rPr>
        <w:t xml:space="preserve">pros and cons of </w:t>
      </w:r>
      <w:r w:rsidR="00E844DF">
        <w:rPr>
          <w:rFonts w:hint="eastAsia"/>
          <w:lang w:eastAsia="zh-CN"/>
        </w:rPr>
        <w:t xml:space="preserve">each existing </w:t>
      </w:r>
      <w:r w:rsidR="00B802C8">
        <w:rPr>
          <w:rFonts w:hint="eastAsia"/>
          <w:lang w:eastAsia="zh-CN"/>
        </w:rPr>
        <w:t>competitor</w:t>
      </w:r>
      <w:r w:rsidR="00D77AA6">
        <w:rPr>
          <w:rFonts w:hint="eastAsia"/>
          <w:lang w:eastAsia="zh-CN"/>
        </w:rPr>
        <w:t>s</w:t>
      </w:r>
      <w:r w:rsidR="002C0B15">
        <w:rPr>
          <w:rFonts w:hint="eastAsia"/>
          <w:lang w:eastAsia="zh-CN"/>
        </w:rPr>
        <w:t xml:space="preserve">, and features </w:t>
      </w:r>
      <w:r w:rsidR="009E6F5B">
        <w:rPr>
          <w:rFonts w:hint="eastAsia"/>
          <w:lang w:eastAsia="zh-CN"/>
        </w:rPr>
        <w:t xml:space="preserve">of </w:t>
      </w:r>
      <w:r w:rsidR="002C0B15">
        <w:rPr>
          <w:rFonts w:hint="eastAsia"/>
          <w:lang w:eastAsia="zh-CN"/>
        </w:rPr>
        <w:t>our own project need</w:t>
      </w:r>
      <w:r w:rsidR="00E30BFA">
        <w:rPr>
          <w:rFonts w:hint="eastAsia"/>
          <w:lang w:eastAsia="zh-CN"/>
        </w:rPr>
        <w:t>s to</w:t>
      </w:r>
      <w:r w:rsidR="002C0B15">
        <w:rPr>
          <w:rFonts w:hint="eastAsia"/>
          <w:lang w:eastAsia="zh-CN"/>
        </w:rPr>
        <w:t xml:space="preserve"> </w:t>
      </w:r>
      <w:r w:rsidR="00D60CDE">
        <w:rPr>
          <w:rFonts w:hint="eastAsia"/>
          <w:lang w:eastAsia="zh-CN"/>
        </w:rPr>
        <w:t xml:space="preserve">grow from the flaws determined in </w:t>
      </w:r>
      <w:r w:rsidR="00B666A1">
        <w:rPr>
          <w:lang w:eastAsia="zh-CN"/>
        </w:rPr>
        <w:t>these analyses</w:t>
      </w:r>
      <w:r w:rsidR="00AB084C">
        <w:rPr>
          <w:rFonts w:hint="eastAsia"/>
          <w:lang w:eastAsia="zh-CN"/>
        </w:rPr>
        <w:t>.</w:t>
      </w:r>
    </w:p>
    <w:p w14:paraId="175CD563" w14:textId="59DBC762" w:rsidR="009F35CC" w:rsidRDefault="00336E88" w:rsidP="00FF7506">
      <w:pPr>
        <w:suppressAutoHyphens w:val="0"/>
        <w:jc w:val="both"/>
        <w:rPr>
          <w:lang w:eastAsia="zh-CN"/>
        </w:rPr>
      </w:pPr>
      <w:r>
        <w:rPr>
          <w:rFonts w:hint="eastAsia"/>
          <w:lang w:eastAsia="zh-CN"/>
        </w:rPr>
        <w:t xml:space="preserve">After </w:t>
      </w:r>
      <w:r w:rsidR="005B4104">
        <w:rPr>
          <w:lang w:eastAsia="zh-CN"/>
        </w:rPr>
        <w:t>overcoming</w:t>
      </w:r>
      <w:r>
        <w:rPr>
          <w:rFonts w:hint="eastAsia"/>
          <w:lang w:eastAsia="zh-CN"/>
        </w:rPr>
        <w:t xml:space="preserve"> this </w:t>
      </w:r>
      <w:r w:rsidR="00693771">
        <w:rPr>
          <w:rFonts w:hint="eastAsia"/>
          <w:lang w:eastAsia="zh-CN"/>
        </w:rPr>
        <w:t>difficulty</w:t>
      </w:r>
      <w:r w:rsidR="00AC21C6">
        <w:rPr>
          <w:rFonts w:hint="eastAsia"/>
          <w:lang w:eastAsia="zh-CN"/>
        </w:rPr>
        <w:t xml:space="preserve"> of getting </w:t>
      </w:r>
      <w:r w:rsidR="00885EE4">
        <w:rPr>
          <w:rFonts w:hint="eastAsia"/>
          <w:lang w:eastAsia="zh-CN"/>
        </w:rPr>
        <w:t xml:space="preserve">the </w:t>
      </w:r>
      <w:r w:rsidR="00AC21C6">
        <w:rPr>
          <w:rFonts w:hint="eastAsia"/>
          <w:lang w:eastAsia="zh-CN"/>
        </w:rPr>
        <w:t xml:space="preserve">proposal accepted, </w:t>
      </w:r>
      <w:ins w:id="14" w:author="Lanxiao Bai" w:date="2017-02-23T01:25:00Z">
        <w:r w:rsidR="001673A8">
          <w:rPr>
            <w:lang w:eastAsia="zh-CN"/>
          </w:rPr>
          <w:t xml:space="preserve">my proposal of  project may </w:t>
        </w:r>
      </w:ins>
      <w:r w:rsidR="00DE3CBC">
        <w:rPr>
          <w:rFonts w:hint="eastAsia"/>
          <w:lang w:eastAsia="zh-CN"/>
        </w:rPr>
        <w:t>fail</w:t>
      </w:r>
      <w:del w:id="15" w:author="Lanxiao Bai" w:date="2017-02-23T01:25:00Z">
        <w:r w:rsidR="00DE3CBC" w:rsidDel="001673A8">
          <w:rPr>
            <w:rFonts w:hint="eastAsia"/>
            <w:lang w:eastAsia="zh-CN"/>
          </w:rPr>
          <w:delText>ing</w:delText>
        </w:r>
      </w:del>
      <w:r w:rsidR="00DE3CBC">
        <w:rPr>
          <w:rFonts w:hint="eastAsia"/>
          <w:lang w:eastAsia="zh-CN"/>
        </w:rPr>
        <w:t xml:space="preserve"> to attract enough skilled members to work on the project </w:t>
      </w:r>
      <w:del w:id="16" w:author="Lanxiao Bai" w:date="2017-02-23T01:26:00Z">
        <w:r w:rsidR="00DE3CBC" w:rsidDel="00C52771">
          <w:rPr>
            <w:rFonts w:hint="eastAsia"/>
            <w:lang w:eastAsia="zh-CN"/>
          </w:rPr>
          <w:delText xml:space="preserve">is </w:delText>
        </w:r>
        <w:r w:rsidR="00CA0675" w:rsidDel="00C52771">
          <w:rPr>
            <w:rFonts w:hint="eastAsia"/>
            <w:lang w:eastAsia="zh-CN"/>
          </w:rPr>
          <w:delText>the first</w:delText>
        </w:r>
        <w:r w:rsidR="00E82719" w:rsidDel="00C52771">
          <w:rPr>
            <w:rFonts w:hint="eastAsia"/>
            <w:lang w:eastAsia="zh-CN"/>
          </w:rPr>
          <w:delText xml:space="preserve"> major</w:delText>
        </w:r>
      </w:del>
      <w:ins w:id="17" w:author="Lanxiao Bai" w:date="2017-02-23T01:26:00Z">
        <w:r w:rsidR="00C52771">
          <w:rPr>
            <w:lang w:eastAsia="zh-CN"/>
          </w:rPr>
          <w:t>which may</w:t>
        </w:r>
      </w:ins>
      <w:r w:rsidR="00E82719">
        <w:rPr>
          <w:rFonts w:hint="eastAsia"/>
          <w:lang w:eastAsia="zh-CN"/>
        </w:rPr>
        <w:t xml:space="preserve"> cause </w:t>
      </w:r>
      <w:del w:id="18" w:author="Lanxiao Bai" w:date="2017-02-23T01:26:00Z">
        <w:r w:rsidR="00E82719" w:rsidDel="00C52771">
          <w:rPr>
            <w:rFonts w:hint="eastAsia"/>
            <w:lang w:eastAsia="zh-CN"/>
          </w:rPr>
          <w:delText xml:space="preserve">of </w:delText>
        </w:r>
      </w:del>
      <w:r w:rsidR="007D13C3">
        <w:rPr>
          <w:rFonts w:hint="eastAsia"/>
          <w:lang w:eastAsia="zh-CN"/>
        </w:rPr>
        <w:t>the failure</w:t>
      </w:r>
      <w:r w:rsidR="00CA0675">
        <w:rPr>
          <w:rFonts w:hint="eastAsia"/>
          <w:lang w:eastAsia="zh-CN"/>
        </w:rPr>
        <w:t xml:space="preserve"> </w:t>
      </w:r>
      <w:r w:rsidR="004C62AE">
        <w:rPr>
          <w:rFonts w:hint="eastAsia"/>
          <w:lang w:eastAsia="zh-CN"/>
        </w:rPr>
        <w:t>of</w:t>
      </w:r>
      <w:r w:rsidR="004C1B7A">
        <w:rPr>
          <w:rFonts w:hint="eastAsia"/>
          <w:lang w:eastAsia="zh-CN"/>
        </w:rPr>
        <w:t xml:space="preserve"> the </w:t>
      </w:r>
      <w:del w:id="19" w:author="Lanxiao Bai" w:date="2017-02-23T01:26:00Z">
        <w:r w:rsidR="004C1B7A" w:rsidDel="00040A03">
          <w:rPr>
            <w:rFonts w:hint="eastAsia"/>
            <w:lang w:eastAsia="zh-CN"/>
          </w:rPr>
          <w:delText>program</w:delText>
        </w:r>
      </w:del>
      <w:ins w:id="20" w:author="Lanxiao Bai" w:date="2017-02-23T01:26:00Z">
        <w:r w:rsidR="00040A03">
          <w:rPr>
            <w:lang w:eastAsia="zh-CN"/>
          </w:rPr>
          <w:t>project</w:t>
        </w:r>
      </w:ins>
      <w:r w:rsidR="004C1B7A">
        <w:rPr>
          <w:rFonts w:hint="eastAsia"/>
          <w:lang w:eastAsia="zh-CN"/>
        </w:rPr>
        <w:t>.</w:t>
      </w:r>
      <w:r w:rsidR="00EE6865">
        <w:rPr>
          <w:rFonts w:hint="eastAsia"/>
          <w:lang w:eastAsia="zh-CN"/>
        </w:rPr>
        <w:t xml:space="preserve"> For various reasons, people may </w:t>
      </w:r>
      <w:r w:rsidR="00421A98">
        <w:rPr>
          <w:rFonts w:hint="eastAsia"/>
          <w:lang w:eastAsia="zh-CN"/>
        </w:rPr>
        <w:t>refuse</w:t>
      </w:r>
      <w:r w:rsidR="00DF3D2F">
        <w:rPr>
          <w:rFonts w:hint="eastAsia"/>
          <w:lang w:eastAsia="zh-CN"/>
        </w:rPr>
        <w:t xml:space="preserve"> to join a project</w:t>
      </w:r>
      <w:r w:rsidR="00562FD4">
        <w:rPr>
          <w:rFonts w:hint="eastAsia"/>
          <w:lang w:eastAsia="zh-CN"/>
        </w:rPr>
        <w:t xml:space="preserve">, including </w:t>
      </w:r>
      <w:r w:rsidR="00FE12E1">
        <w:rPr>
          <w:rFonts w:hint="eastAsia"/>
          <w:lang w:eastAsia="zh-CN"/>
        </w:rPr>
        <w:t xml:space="preserve">technic requirements that are too hard, </w:t>
      </w:r>
      <w:r w:rsidR="005024D0">
        <w:rPr>
          <w:rFonts w:hint="eastAsia"/>
          <w:lang w:eastAsia="zh-CN"/>
        </w:rPr>
        <w:t>types of project that are too boring</w:t>
      </w:r>
      <w:r w:rsidR="00D10022">
        <w:rPr>
          <w:lang w:eastAsia="zh-CN"/>
        </w:rPr>
        <w:t>,</w:t>
      </w:r>
      <w:r w:rsidR="005024D0">
        <w:rPr>
          <w:rFonts w:hint="eastAsia"/>
          <w:lang w:eastAsia="zh-CN"/>
        </w:rPr>
        <w:t xml:space="preserve"> or </w:t>
      </w:r>
      <w:r w:rsidR="008517F6">
        <w:rPr>
          <w:rFonts w:hint="eastAsia"/>
          <w:lang w:eastAsia="zh-CN"/>
        </w:rPr>
        <w:t>costs that are too high</w:t>
      </w:r>
      <w:r w:rsidR="00DF3D2F">
        <w:rPr>
          <w:rFonts w:hint="eastAsia"/>
          <w:lang w:eastAsia="zh-CN"/>
        </w:rPr>
        <w:t>.</w:t>
      </w:r>
    </w:p>
    <w:p w14:paraId="76BC0C07" w14:textId="28408C97" w:rsidR="00A514D5" w:rsidRDefault="007A6D7F" w:rsidP="00FF7506">
      <w:pPr>
        <w:suppressAutoHyphens w:val="0"/>
        <w:jc w:val="both"/>
        <w:rPr>
          <w:lang w:eastAsia="zh-CN"/>
        </w:rPr>
      </w:pPr>
      <w:r>
        <w:rPr>
          <w:rFonts w:hint="eastAsia"/>
          <w:lang w:eastAsia="zh-CN"/>
        </w:rPr>
        <w:t xml:space="preserve">If this proposal requires technology that </w:t>
      </w:r>
      <w:r w:rsidR="00D10022">
        <w:rPr>
          <w:lang w:eastAsia="zh-CN"/>
        </w:rPr>
        <w:t>is</w:t>
      </w:r>
      <w:r w:rsidR="00D10022">
        <w:rPr>
          <w:rFonts w:hint="eastAsia"/>
          <w:lang w:eastAsia="zh-CN"/>
        </w:rPr>
        <w:t xml:space="preserve"> </w:t>
      </w:r>
      <w:r w:rsidR="00952E32">
        <w:rPr>
          <w:rFonts w:hint="eastAsia"/>
          <w:lang w:eastAsia="zh-CN"/>
        </w:rPr>
        <w:t xml:space="preserve">so </w:t>
      </w:r>
      <w:r w:rsidR="00D10022">
        <w:rPr>
          <w:lang w:eastAsia="zh-CN"/>
        </w:rPr>
        <w:t>difficult</w:t>
      </w:r>
      <w:r w:rsidR="00A17C0B">
        <w:rPr>
          <w:rFonts w:hint="eastAsia"/>
          <w:lang w:eastAsia="zh-CN"/>
        </w:rPr>
        <w:t xml:space="preserve"> </w:t>
      </w:r>
      <w:r w:rsidR="00AC11FB">
        <w:rPr>
          <w:rFonts w:hint="eastAsia"/>
          <w:lang w:eastAsia="zh-CN"/>
        </w:rPr>
        <w:t>it</w:t>
      </w:r>
      <w:r w:rsidR="00952E32">
        <w:rPr>
          <w:rFonts w:hint="eastAsia"/>
          <w:lang w:eastAsia="zh-CN"/>
        </w:rPr>
        <w:t xml:space="preserve"> drive</w:t>
      </w:r>
      <w:r w:rsidR="0075545C">
        <w:rPr>
          <w:rFonts w:hint="eastAsia"/>
          <w:lang w:eastAsia="zh-CN"/>
        </w:rPr>
        <w:t>s</w:t>
      </w:r>
      <w:r w:rsidR="00952E32">
        <w:rPr>
          <w:rFonts w:hint="eastAsia"/>
          <w:lang w:eastAsia="zh-CN"/>
        </w:rPr>
        <w:t xml:space="preserve"> people away</w:t>
      </w:r>
      <w:r w:rsidR="0095243A">
        <w:rPr>
          <w:rFonts w:hint="eastAsia"/>
          <w:lang w:eastAsia="zh-CN"/>
        </w:rPr>
        <w:t xml:space="preserve">, </w:t>
      </w:r>
      <w:del w:id="21" w:author="Lanxiao Bai" w:date="2017-02-23T01:26:00Z">
        <w:r w:rsidR="00F761DD" w:rsidDel="00CC7DD3">
          <w:rPr>
            <w:rFonts w:hint="eastAsia"/>
            <w:lang w:eastAsia="zh-CN"/>
          </w:rPr>
          <w:delText>different selection of</w:delText>
        </w:r>
      </w:del>
      <w:ins w:id="22" w:author="Lanxiao Bai" w:date="2017-02-23T01:26:00Z">
        <w:r w:rsidR="00CC7DD3">
          <w:rPr>
            <w:lang w:eastAsia="zh-CN"/>
          </w:rPr>
          <w:t>I should select different</w:t>
        </w:r>
      </w:ins>
      <w:r w:rsidR="00F761DD">
        <w:rPr>
          <w:rFonts w:hint="eastAsia"/>
          <w:lang w:eastAsia="zh-CN"/>
        </w:rPr>
        <w:t xml:space="preserve"> </w:t>
      </w:r>
      <w:r w:rsidR="00090D42">
        <w:rPr>
          <w:rFonts w:hint="eastAsia"/>
          <w:lang w:eastAsia="zh-CN"/>
        </w:rPr>
        <w:t xml:space="preserve">technic </w:t>
      </w:r>
      <w:commentRangeStart w:id="23"/>
      <w:del w:id="24" w:author="Lanxiao Bai" w:date="2017-02-23T01:27:00Z">
        <w:r w:rsidR="00090D42" w:rsidDel="00CC7DD3">
          <w:rPr>
            <w:rFonts w:hint="eastAsia"/>
            <w:lang w:eastAsia="zh-CN"/>
          </w:rPr>
          <w:delText xml:space="preserve">details </w:delText>
        </w:r>
      </w:del>
      <w:ins w:id="25" w:author="Lanxiao Bai" w:date="2017-02-23T01:27:00Z">
        <w:r w:rsidR="00CC7DD3">
          <w:rPr>
            <w:rFonts w:hint="eastAsia"/>
            <w:lang w:eastAsia="zh-CN"/>
          </w:rPr>
          <w:t>protocols</w:t>
        </w:r>
      </w:ins>
      <w:commentRangeEnd w:id="23"/>
      <w:ins w:id="26" w:author="Lanxiao Bai" w:date="2017-03-11T18:35:00Z">
        <w:r w:rsidR="00501E99">
          <w:rPr>
            <w:rStyle w:val="CommentReference"/>
          </w:rPr>
          <w:commentReference w:id="23"/>
        </w:r>
      </w:ins>
      <w:ins w:id="27" w:author="Lanxiao Bai" w:date="2017-02-23T01:27:00Z">
        <w:r w:rsidR="00CC7DD3">
          <w:rPr>
            <w:rFonts w:hint="eastAsia"/>
            <w:lang w:eastAsia="zh-CN"/>
          </w:rPr>
          <w:t xml:space="preserve"> </w:t>
        </w:r>
      </w:ins>
      <w:del w:id="28" w:author="Lanxiao Bai" w:date="2017-02-23T01:27:00Z">
        <w:r w:rsidR="00D07EF8" w:rsidDel="00CC7DD3">
          <w:rPr>
            <w:rFonts w:hint="eastAsia"/>
            <w:lang w:eastAsia="zh-CN"/>
          </w:rPr>
          <w:delText xml:space="preserve">should be </w:delText>
        </w:r>
        <w:r w:rsidR="00D631B5" w:rsidDel="00CC7DD3">
          <w:rPr>
            <w:rFonts w:hint="eastAsia"/>
            <w:lang w:eastAsia="zh-CN"/>
          </w:rPr>
          <w:delText>applied</w:delText>
        </w:r>
        <w:r w:rsidR="006E4706" w:rsidDel="00CC7DD3">
          <w:rPr>
            <w:rFonts w:hint="eastAsia"/>
            <w:lang w:eastAsia="zh-CN"/>
          </w:rPr>
          <w:delText xml:space="preserve"> </w:delText>
        </w:r>
      </w:del>
      <w:r w:rsidR="006E4706">
        <w:rPr>
          <w:rFonts w:hint="eastAsia"/>
          <w:lang w:eastAsia="zh-CN"/>
        </w:rPr>
        <w:t>so that the technological ability of potential members</w:t>
      </w:r>
      <w:r w:rsidR="00B26432">
        <w:rPr>
          <w:rFonts w:hint="eastAsia"/>
          <w:lang w:eastAsia="zh-CN"/>
        </w:rPr>
        <w:t xml:space="preserve"> can cover </w:t>
      </w:r>
      <w:r w:rsidR="00840AA5">
        <w:rPr>
          <w:rFonts w:hint="eastAsia"/>
          <w:lang w:eastAsia="zh-CN"/>
        </w:rPr>
        <w:t>most</w:t>
      </w:r>
      <w:r w:rsidR="00B26432">
        <w:rPr>
          <w:rFonts w:hint="eastAsia"/>
          <w:lang w:eastAsia="zh-CN"/>
        </w:rPr>
        <w:t xml:space="preserve"> of </w:t>
      </w:r>
      <w:r w:rsidR="00E80D4F">
        <w:rPr>
          <w:rFonts w:hint="eastAsia"/>
          <w:lang w:eastAsia="zh-CN"/>
        </w:rPr>
        <w:t>the demands</w:t>
      </w:r>
      <w:r w:rsidR="00D631B5">
        <w:rPr>
          <w:rFonts w:hint="eastAsia"/>
          <w:lang w:eastAsia="zh-CN"/>
        </w:rPr>
        <w:t>.</w:t>
      </w:r>
      <w:r w:rsidR="006E4706">
        <w:rPr>
          <w:rFonts w:hint="eastAsia"/>
          <w:lang w:eastAsia="zh-CN"/>
        </w:rPr>
        <w:t xml:space="preserve"> </w:t>
      </w:r>
      <w:r w:rsidR="005119AE">
        <w:rPr>
          <w:rFonts w:hint="eastAsia"/>
          <w:lang w:eastAsia="zh-CN"/>
        </w:rPr>
        <w:t xml:space="preserve">If </w:t>
      </w:r>
      <w:r w:rsidR="00F22AC0">
        <w:rPr>
          <w:rFonts w:hint="eastAsia"/>
          <w:lang w:eastAsia="zh-CN"/>
        </w:rPr>
        <w:t xml:space="preserve">the data structure </w:t>
      </w:r>
      <w:r w:rsidR="002A1AA2">
        <w:rPr>
          <w:rFonts w:hint="eastAsia"/>
          <w:lang w:eastAsia="zh-CN"/>
        </w:rPr>
        <w:t>or algorithm is too complicated to be implemented, or</w:t>
      </w:r>
      <w:r w:rsidR="00632C23">
        <w:rPr>
          <w:rFonts w:hint="eastAsia"/>
          <w:lang w:eastAsia="zh-CN"/>
        </w:rPr>
        <w:t xml:space="preserve"> </w:t>
      </w:r>
      <w:r w:rsidR="00A17C0B">
        <w:rPr>
          <w:lang w:eastAsia="zh-CN"/>
        </w:rPr>
        <w:t xml:space="preserve">a </w:t>
      </w:r>
      <w:r w:rsidR="00061714">
        <w:rPr>
          <w:rFonts w:hint="eastAsia"/>
          <w:lang w:eastAsia="zh-CN"/>
        </w:rPr>
        <w:t>certain module requires</w:t>
      </w:r>
      <w:r w:rsidR="00632C23">
        <w:rPr>
          <w:rFonts w:hint="eastAsia"/>
          <w:lang w:eastAsia="zh-CN"/>
        </w:rPr>
        <w:t xml:space="preserve"> high-performance </w:t>
      </w:r>
      <w:r w:rsidR="00061714">
        <w:rPr>
          <w:rFonts w:hint="eastAsia"/>
          <w:lang w:eastAsia="zh-CN"/>
        </w:rPr>
        <w:t>or top security</w:t>
      </w:r>
      <w:r w:rsidR="00592E52">
        <w:rPr>
          <w:rFonts w:hint="eastAsia"/>
          <w:lang w:eastAsia="zh-CN"/>
        </w:rPr>
        <w:t xml:space="preserve">, </w:t>
      </w:r>
      <w:r w:rsidR="00703670">
        <w:rPr>
          <w:rFonts w:hint="eastAsia"/>
          <w:lang w:eastAsia="zh-CN"/>
        </w:rPr>
        <w:t xml:space="preserve">the suggestion of how they should be involved </w:t>
      </w:r>
      <w:r w:rsidR="00703670">
        <w:rPr>
          <w:rFonts w:hint="eastAsia"/>
          <w:lang w:eastAsia="zh-CN"/>
        </w:rPr>
        <w:lastRenderedPageBreak/>
        <w:t>and integrated in</w:t>
      </w:r>
      <w:r w:rsidR="00782635">
        <w:rPr>
          <w:rFonts w:hint="eastAsia"/>
          <w:lang w:eastAsia="zh-CN"/>
        </w:rPr>
        <w:t>to</w:t>
      </w:r>
      <w:r w:rsidR="00703670">
        <w:rPr>
          <w:rFonts w:hint="eastAsia"/>
          <w:lang w:eastAsia="zh-CN"/>
        </w:rPr>
        <w:t xml:space="preserve"> this program needs</w:t>
      </w:r>
      <w:r w:rsidR="00782635">
        <w:rPr>
          <w:rFonts w:hint="eastAsia"/>
          <w:lang w:eastAsia="zh-CN"/>
        </w:rPr>
        <w:t xml:space="preserve"> to be changed.</w:t>
      </w:r>
      <w:r w:rsidR="008D4D5A">
        <w:rPr>
          <w:rFonts w:hint="eastAsia"/>
          <w:lang w:eastAsia="zh-CN"/>
        </w:rPr>
        <w:t xml:space="preserve"> </w:t>
      </w:r>
      <w:r w:rsidR="006333AB">
        <w:rPr>
          <w:rFonts w:hint="eastAsia"/>
          <w:lang w:eastAsia="zh-CN"/>
        </w:rPr>
        <w:t xml:space="preserve">Since the </w:t>
      </w:r>
      <w:r w:rsidR="00FD7D93">
        <w:rPr>
          <w:rFonts w:hint="eastAsia"/>
          <w:lang w:eastAsia="zh-CN"/>
        </w:rPr>
        <w:t>foundation</w:t>
      </w:r>
      <w:r w:rsidR="006333AB">
        <w:rPr>
          <w:rFonts w:hint="eastAsia"/>
          <w:lang w:eastAsia="zh-CN"/>
        </w:rPr>
        <w:t xml:space="preserve"> of </w:t>
      </w:r>
      <w:r w:rsidR="006333AB" w:rsidRPr="00970E07">
        <w:rPr>
          <w:i/>
          <w:lang w:eastAsia="zh-CN"/>
        </w:rPr>
        <w:t>Free Software Movement</w:t>
      </w:r>
      <w:r w:rsidR="006333AB">
        <w:rPr>
          <w:rFonts w:hint="eastAsia"/>
          <w:lang w:eastAsia="zh-CN"/>
        </w:rPr>
        <w:t xml:space="preserve"> in </w:t>
      </w:r>
      <w:r w:rsidR="00134144">
        <w:rPr>
          <w:rFonts w:hint="eastAsia"/>
          <w:lang w:eastAsia="zh-CN"/>
        </w:rPr>
        <w:t xml:space="preserve">1983 </w:t>
      </w:r>
      <w:r w:rsidR="00FD7D93">
        <w:rPr>
          <w:rFonts w:hint="eastAsia"/>
          <w:lang w:eastAsia="zh-CN"/>
        </w:rPr>
        <w:t xml:space="preserve">by </w:t>
      </w:r>
      <w:r w:rsidR="00FD7D93" w:rsidRPr="00FD7D93">
        <w:rPr>
          <w:lang w:eastAsia="zh-CN"/>
        </w:rPr>
        <w:t>Richard Stallman</w:t>
      </w:r>
      <w:r w:rsidR="00FD7D93">
        <w:rPr>
          <w:rFonts w:hint="eastAsia"/>
          <w:lang w:eastAsia="zh-CN"/>
        </w:rPr>
        <w:t xml:space="preserve"> </w:t>
      </w:r>
      <w:r w:rsidR="00134144">
        <w:rPr>
          <w:rFonts w:hint="eastAsia"/>
          <w:lang w:eastAsia="zh-CN"/>
        </w:rPr>
        <w:t>and the widespread open source projects</w:t>
      </w:r>
      <w:r w:rsidR="00E72139">
        <w:rPr>
          <w:rFonts w:hint="eastAsia"/>
          <w:lang w:eastAsia="zh-CN"/>
        </w:rPr>
        <w:t xml:space="preserve"> nowadays</w:t>
      </w:r>
      <w:r w:rsidR="00134144">
        <w:rPr>
          <w:rFonts w:hint="eastAsia"/>
          <w:lang w:eastAsia="zh-CN"/>
        </w:rPr>
        <w:t>,</w:t>
      </w:r>
      <w:r w:rsidR="00433FE1">
        <w:rPr>
          <w:rFonts w:hint="eastAsia"/>
          <w:lang w:eastAsia="zh-CN"/>
        </w:rPr>
        <w:t xml:space="preserve"> </w:t>
      </w:r>
      <w:r w:rsidR="004D48A4">
        <w:rPr>
          <w:rFonts w:hint="eastAsia"/>
          <w:lang w:eastAsia="zh-CN"/>
        </w:rPr>
        <w:t xml:space="preserve">various high quality </w:t>
      </w:r>
      <w:r w:rsidR="004D48A4">
        <w:rPr>
          <w:lang w:eastAsia="zh-CN"/>
        </w:rPr>
        <w:t>libraries</w:t>
      </w:r>
      <w:r w:rsidR="00463741">
        <w:rPr>
          <w:rFonts w:hint="eastAsia"/>
          <w:lang w:eastAsia="zh-CN"/>
        </w:rPr>
        <w:t xml:space="preserve"> and</w:t>
      </w:r>
      <w:r w:rsidR="00134144">
        <w:rPr>
          <w:rFonts w:hint="eastAsia"/>
          <w:lang w:eastAsia="zh-CN"/>
        </w:rPr>
        <w:t xml:space="preserve"> </w:t>
      </w:r>
      <w:r w:rsidR="004D48A4">
        <w:rPr>
          <w:rFonts w:hint="eastAsia"/>
          <w:lang w:eastAsia="zh-CN"/>
        </w:rPr>
        <w:t xml:space="preserve">frameworks </w:t>
      </w:r>
      <w:r w:rsidR="00EC7876">
        <w:rPr>
          <w:rFonts w:hint="eastAsia"/>
          <w:lang w:eastAsia="zh-CN"/>
        </w:rPr>
        <w:t>are free to be used to replace the parts of the proposal that contain require</w:t>
      </w:r>
      <w:r w:rsidR="00A638CA">
        <w:rPr>
          <w:rFonts w:hint="eastAsia"/>
          <w:lang w:eastAsia="zh-CN"/>
        </w:rPr>
        <w:t>ment</w:t>
      </w:r>
      <w:r w:rsidR="007347A9">
        <w:rPr>
          <w:rFonts w:hint="eastAsia"/>
          <w:lang w:eastAsia="zh-CN"/>
        </w:rPr>
        <w:t>s</w:t>
      </w:r>
      <w:r w:rsidR="00A638CA">
        <w:rPr>
          <w:rFonts w:hint="eastAsia"/>
          <w:lang w:eastAsia="zh-CN"/>
        </w:rPr>
        <w:t xml:space="preserve"> that </w:t>
      </w:r>
      <w:r w:rsidR="007347A9">
        <w:rPr>
          <w:rFonts w:hint="eastAsia"/>
          <w:lang w:eastAsia="zh-CN"/>
        </w:rPr>
        <w:t>are</w:t>
      </w:r>
      <w:r w:rsidR="00A638CA">
        <w:rPr>
          <w:rFonts w:hint="eastAsia"/>
          <w:lang w:eastAsia="zh-CN"/>
        </w:rPr>
        <w:t xml:space="preserve"> too hard to be implemented</w:t>
      </w:r>
      <w:r w:rsidR="00EC7876">
        <w:rPr>
          <w:rFonts w:hint="eastAsia"/>
          <w:lang w:eastAsia="zh-CN"/>
        </w:rPr>
        <w:t>.</w:t>
      </w:r>
    </w:p>
    <w:p w14:paraId="0A727623" w14:textId="0ED9BE86" w:rsidR="007E271E" w:rsidRDefault="00A17C0B" w:rsidP="00FF7506">
      <w:pPr>
        <w:jc w:val="both"/>
        <w:rPr>
          <w:lang w:eastAsia="zh-CN"/>
        </w:rPr>
      </w:pPr>
      <w:r>
        <w:rPr>
          <w:lang w:eastAsia="zh-CN"/>
        </w:rPr>
        <w:t>Perhaps there are boring aspects related to the project that people may find unattractive</w:t>
      </w:r>
      <w:r w:rsidR="00CB5DB9">
        <w:rPr>
          <w:rFonts w:hint="eastAsia"/>
          <w:lang w:eastAsia="zh-CN"/>
        </w:rPr>
        <w:t xml:space="preserve">. If that's the case, </w:t>
      </w:r>
      <w:r w:rsidR="00547C4D">
        <w:rPr>
          <w:rFonts w:hint="eastAsia"/>
          <w:lang w:eastAsia="zh-CN"/>
        </w:rPr>
        <w:t>research</w:t>
      </w:r>
      <w:r>
        <w:rPr>
          <w:lang w:eastAsia="zh-CN"/>
        </w:rPr>
        <w:t>ing</w:t>
      </w:r>
      <w:r w:rsidR="00547C4D">
        <w:rPr>
          <w:rFonts w:hint="eastAsia"/>
          <w:lang w:eastAsia="zh-CN"/>
        </w:rPr>
        <w:t xml:space="preserve"> more</w:t>
      </w:r>
      <w:r>
        <w:rPr>
          <w:lang w:eastAsia="zh-CN"/>
        </w:rPr>
        <w:t xml:space="preserve"> of </w:t>
      </w:r>
      <w:r w:rsidR="00547C4D">
        <w:rPr>
          <w:rFonts w:hint="eastAsia"/>
          <w:lang w:eastAsia="zh-CN"/>
        </w:rPr>
        <w:t xml:space="preserve">the popular trend of </w:t>
      </w:r>
      <w:r w:rsidR="00986D82">
        <w:rPr>
          <w:rFonts w:hint="eastAsia"/>
          <w:lang w:eastAsia="zh-CN"/>
        </w:rPr>
        <w:t xml:space="preserve">modern technology can contribute heavily </w:t>
      </w:r>
      <w:r>
        <w:rPr>
          <w:lang w:eastAsia="zh-CN"/>
        </w:rPr>
        <w:t>towards</w:t>
      </w:r>
      <w:r>
        <w:rPr>
          <w:rFonts w:hint="eastAsia"/>
          <w:lang w:eastAsia="zh-CN"/>
        </w:rPr>
        <w:t xml:space="preserve"> </w:t>
      </w:r>
      <w:r w:rsidR="002B2FBC">
        <w:rPr>
          <w:rFonts w:hint="eastAsia"/>
          <w:lang w:eastAsia="zh-CN"/>
        </w:rPr>
        <w:t xml:space="preserve">how the project can be restructured. </w:t>
      </w:r>
      <w:r w:rsidR="005C654B">
        <w:rPr>
          <w:rFonts w:hint="eastAsia"/>
          <w:lang w:eastAsia="zh-CN"/>
        </w:rPr>
        <w:t>For example</w:t>
      </w:r>
      <w:r w:rsidR="004A3382">
        <w:rPr>
          <w:rFonts w:hint="eastAsia"/>
          <w:lang w:eastAsia="zh-CN"/>
        </w:rPr>
        <w:t xml:space="preserve">, </w:t>
      </w:r>
      <w:r w:rsidR="00DA7C6F">
        <w:rPr>
          <w:rFonts w:hint="eastAsia"/>
          <w:lang w:eastAsia="zh-CN"/>
        </w:rPr>
        <w:t xml:space="preserve">in recent years, </w:t>
      </w:r>
      <w:r w:rsidR="00C125D7">
        <w:rPr>
          <w:rFonts w:hint="eastAsia"/>
          <w:lang w:eastAsia="zh-CN"/>
        </w:rPr>
        <w:t xml:space="preserve">the communities of </w:t>
      </w:r>
      <w:r w:rsidR="00500E50">
        <w:rPr>
          <w:rFonts w:hint="eastAsia"/>
          <w:lang w:eastAsia="zh-CN"/>
        </w:rPr>
        <w:t xml:space="preserve">deep learning and artificial intelligence </w:t>
      </w:r>
      <w:r w:rsidR="00C125D7">
        <w:rPr>
          <w:rFonts w:hint="eastAsia"/>
          <w:lang w:eastAsia="zh-CN"/>
        </w:rPr>
        <w:t xml:space="preserve">are </w:t>
      </w:r>
      <w:r w:rsidR="000C4CBC">
        <w:rPr>
          <w:rFonts w:hint="eastAsia"/>
          <w:lang w:eastAsia="zh-CN"/>
        </w:rPr>
        <w:t>growing rapidly</w:t>
      </w:r>
      <w:r w:rsidR="00CD63D3">
        <w:rPr>
          <w:rFonts w:hint="eastAsia"/>
          <w:lang w:eastAsia="zh-CN"/>
        </w:rPr>
        <w:t xml:space="preserve">. </w:t>
      </w:r>
      <w:r w:rsidR="0037635B">
        <w:rPr>
          <w:rFonts w:hint="eastAsia"/>
          <w:lang w:eastAsia="zh-CN"/>
        </w:rPr>
        <w:t xml:space="preserve">The world </w:t>
      </w:r>
      <w:r w:rsidR="00DC5EBF">
        <w:rPr>
          <w:rFonts w:hint="eastAsia"/>
          <w:lang w:eastAsia="zh-CN"/>
        </w:rPr>
        <w:t>is</w:t>
      </w:r>
      <w:r w:rsidR="0037635B">
        <w:rPr>
          <w:rFonts w:hint="eastAsia"/>
          <w:lang w:eastAsia="zh-CN"/>
        </w:rPr>
        <w:t xml:space="preserve"> shocked that </w:t>
      </w:r>
      <w:r w:rsidR="00CD63D3">
        <w:rPr>
          <w:lang w:eastAsia="zh-CN"/>
        </w:rPr>
        <w:t>Alpha Go</w:t>
      </w:r>
      <w:r w:rsidR="00CD63D3">
        <w:rPr>
          <w:rFonts w:hint="eastAsia"/>
          <w:lang w:eastAsia="zh-CN"/>
        </w:rPr>
        <w:t xml:space="preserve"> designed by Google has beaten </w:t>
      </w:r>
      <w:r w:rsidR="007F7CE6">
        <w:rPr>
          <w:rFonts w:hint="eastAsia"/>
          <w:lang w:eastAsia="zh-CN"/>
        </w:rPr>
        <w:t>all known</w:t>
      </w:r>
      <w:r w:rsidR="00C537EA">
        <w:rPr>
          <w:rFonts w:hint="eastAsia"/>
          <w:lang w:eastAsia="zh-CN"/>
        </w:rPr>
        <w:t xml:space="preserve"> human go experts</w:t>
      </w:r>
      <w:r w:rsidR="00C564D1">
        <w:rPr>
          <w:rFonts w:hint="eastAsia"/>
          <w:lang w:eastAsia="zh-CN"/>
        </w:rPr>
        <w:t xml:space="preserve">, AI assistants like Siri and </w:t>
      </w:r>
      <w:r w:rsidR="00C662B9">
        <w:rPr>
          <w:rFonts w:hint="eastAsia"/>
          <w:lang w:eastAsia="zh-CN"/>
        </w:rPr>
        <w:t>Cortana</w:t>
      </w:r>
      <w:r w:rsidR="00AA27FD">
        <w:rPr>
          <w:rFonts w:hint="eastAsia"/>
          <w:lang w:eastAsia="zh-CN"/>
        </w:rPr>
        <w:t xml:space="preserve"> became popular</w:t>
      </w:r>
      <w:r w:rsidR="00FA3AAA">
        <w:rPr>
          <w:rFonts w:hint="eastAsia"/>
          <w:lang w:eastAsia="zh-CN"/>
        </w:rPr>
        <w:t xml:space="preserve"> once it was published</w:t>
      </w:r>
      <w:r w:rsidR="00B370DB">
        <w:rPr>
          <w:rFonts w:hint="eastAsia"/>
          <w:lang w:eastAsia="zh-CN"/>
        </w:rPr>
        <w:t>, massive deep neural networks granted machine</w:t>
      </w:r>
      <w:r>
        <w:rPr>
          <w:lang w:eastAsia="zh-CN"/>
        </w:rPr>
        <w:t>s</w:t>
      </w:r>
      <w:r w:rsidR="00B370DB">
        <w:rPr>
          <w:rFonts w:hint="eastAsia"/>
          <w:lang w:eastAsia="zh-CN"/>
        </w:rPr>
        <w:t xml:space="preserve"> stronger ability to learn abstract concepts. Hence, projects that can make a use of these technologies can really </w:t>
      </w:r>
      <w:r w:rsidR="00776BE5">
        <w:rPr>
          <w:rFonts w:hint="eastAsia"/>
          <w:lang w:eastAsia="zh-CN"/>
        </w:rPr>
        <w:t>inspire and attract people with passion and talents to devote their time and energy into the projects.</w:t>
      </w:r>
    </w:p>
    <w:p w14:paraId="508D1C92" w14:textId="2A4AEED3" w:rsidR="00473B94" w:rsidRDefault="00766FE5" w:rsidP="00FF7506">
      <w:pPr>
        <w:jc w:val="both"/>
        <w:rPr>
          <w:lang w:eastAsia="zh-CN"/>
        </w:rPr>
      </w:pPr>
      <w:r>
        <w:rPr>
          <w:rFonts w:hint="eastAsia"/>
          <w:lang w:eastAsia="zh-CN"/>
        </w:rPr>
        <w:t xml:space="preserve">Just like forming a team, choosing a team's project </w:t>
      </w:r>
      <w:r w:rsidR="00DA6302">
        <w:rPr>
          <w:rFonts w:hint="eastAsia"/>
          <w:lang w:eastAsia="zh-CN"/>
        </w:rPr>
        <w:t xml:space="preserve">to contribute requires even more </w:t>
      </w:r>
      <w:r w:rsidR="00C35AED">
        <w:rPr>
          <w:rFonts w:hint="eastAsia"/>
          <w:lang w:eastAsia="zh-CN"/>
        </w:rPr>
        <w:t>insight and wisdom of selection</w:t>
      </w:r>
      <w:r w:rsidR="006C05D3">
        <w:rPr>
          <w:rFonts w:hint="eastAsia"/>
          <w:lang w:eastAsia="zh-CN"/>
        </w:rPr>
        <w:t>.</w:t>
      </w:r>
      <w:r w:rsidR="003B4DF0">
        <w:rPr>
          <w:rFonts w:hint="eastAsia"/>
          <w:lang w:eastAsia="zh-CN"/>
        </w:rPr>
        <w:t xml:space="preserve"> </w:t>
      </w:r>
      <w:r w:rsidR="005327BF">
        <w:rPr>
          <w:rFonts w:hint="eastAsia"/>
          <w:lang w:eastAsia="zh-CN"/>
        </w:rPr>
        <w:t>People may enjoy the pleasure of conquering challenging tasks</w:t>
      </w:r>
      <w:r w:rsidR="00555772">
        <w:rPr>
          <w:rFonts w:hint="eastAsia"/>
          <w:lang w:eastAsia="zh-CN"/>
        </w:rPr>
        <w:t xml:space="preserve">, but will </w:t>
      </w:r>
      <w:r w:rsidR="00E81C76">
        <w:rPr>
          <w:lang w:eastAsia="zh-CN"/>
        </w:rPr>
        <w:t>hate</w:t>
      </w:r>
      <w:r w:rsidR="00555772">
        <w:rPr>
          <w:rFonts w:hint="eastAsia"/>
          <w:lang w:eastAsia="zh-CN"/>
        </w:rPr>
        <w:t xml:space="preserve"> the bitterness</w:t>
      </w:r>
      <w:r w:rsidR="00713621">
        <w:rPr>
          <w:rFonts w:hint="eastAsia"/>
          <w:lang w:eastAsia="zh-CN"/>
        </w:rPr>
        <w:t xml:space="preserve"> </w:t>
      </w:r>
      <w:r w:rsidR="00555772">
        <w:rPr>
          <w:rFonts w:hint="eastAsia"/>
          <w:lang w:eastAsia="zh-CN"/>
        </w:rPr>
        <w:t>of failure</w:t>
      </w:r>
      <w:r w:rsidR="007C0BC3">
        <w:rPr>
          <w:rFonts w:hint="eastAsia"/>
          <w:lang w:eastAsia="zh-CN"/>
        </w:rPr>
        <w:t xml:space="preserve">. Hence, a proper difficulty of the projects shall be the first thing to be considered. </w:t>
      </w:r>
      <w:r w:rsidR="007D7284">
        <w:rPr>
          <w:rFonts w:hint="eastAsia"/>
          <w:lang w:eastAsia="zh-CN"/>
        </w:rPr>
        <w:t>More specifically, t</w:t>
      </w:r>
      <w:r w:rsidR="00B41FA5">
        <w:rPr>
          <w:rFonts w:hint="eastAsia"/>
          <w:lang w:eastAsia="zh-CN"/>
        </w:rPr>
        <w:t xml:space="preserve">he most </w:t>
      </w:r>
      <w:r w:rsidR="00B41FA5">
        <w:rPr>
          <w:lang w:eastAsia="zh-CN"/>
        </w:rPr>
        <w:t>preferable</w:t>
      </w:r>
      <w:r w:rsidR="00B41FA5">
        <w:rPr>
          <w:rFonts w:hint="eastAsia"/>
          <w:lang w:eastAsia="zh-CN"/>
        </w:rPr>
        <w:t xml:space="preserve"> projects </w:t>
      </w:r>
      <w:r w:rsidR="00B03A55">
        <w:rPr>
          <w:rFonts w:hint="eastAsia"/>
          <w:lang w:eastAsia="zh-CN"/>
        </w:rPr>
        <w:t xml:space="preserve">should contain some </w:t>
      </w:r>
      <w:r w:rsidR="00644AAB">
        <w:rPr>
          <w:rFonts w:hint="eastAsia"/>
          <w:lang w:eastAsia="zh-CN"/>
        </w:rPr>
        <w:t xml:space="preserve">concepts, languages or technologies that I don't know or </w:t>
      </w:r>
      <w:r w:rsidR="004F651B">
        <w:rPr>
          <w:rFonts w:hint="eastAsia"/>
          <w:lang w:eastAsia="zh-CN"/>
        </w:rPr>
        <w:t>do not feel comfortable and easy to use</w:t>
      </w:r>
      <w:r w:rsidR="003D7714">
        <w:rPr>
          <w:rFonts w:hint="eastAsia"/>
          <w:lang w:eastAsia="zh-CN"/>
        </w:rPr>
        <w:t xml:space="preserve"> so that I can challenge myself during the development of this project and improve my skills. However, the project</w:t>
      </w:r>
      <w:r w:rsidR="004F651B">
        <w:rPr>
          <w:rFonts w:hint="eastAsia"/>
          <w:lang w:eastAsia="zh-CN"/>
        </w:rPr>
        <w:t xml:space="preserve"> </w:t>
      </w:r>
      <w:r w:rsidR="00A17C0B">
        <w:rPr>
          <w:lang w:eastAsia="zh-CN"/>
        </w:rPr>
        <w:t xml:space="preserve">should </w:t>
      </w:r>
      <w:r w:rsidR="004F651B">
        <w:rPr>
          <w:rFonts w:hint="eastAsia"/>
          <w:lang w:eastAsia="zh-CN"/>
        </w:rPr>
        <w:t xml:space="preserve">not </w:t>
      </w:r>
      <w:r w:rsidR="00B73B56">
        <w:rPr>
          <w:rFonts w:hint="eastAsia"/>
          <w:lang w:eastAsia="zh-CN"/>
        </w:rPr>
        <w:t>requir</w:t>
      </w:r>
      <w:r w:rsidR="00A17C0B">
        <w:rPr>
          <w:lang w:eastAsia="zh-CN"/>
        </w:rPr>
        <w:t>e</w:t>
      </w:r>
      <w:r w:rsidR="00B73B56">
        <w:rPr>
          <w:rFonts w:hint="eastAsia"/>
          <w:lang w:eastAsia="zh-CN"/>
        </w:rPr>
        <w:t xml:space="preserve"> </w:t>
      </w:r>
      <w:r w:rsidR="003D7714">
        <w:rPr>
          <w:rFonts w:hint="eastAsia"/>
          <w:lang w:eastAsia="zh-CN"/>
        </w:rPr>
        <w:t xml:space="preserve">too much time learning, or </w:t>
      </w:r>
      <w:r w:rsidR="00A17C0B">
        <w:rPr>
          <w:lang w:eastAsia="zh-CN"/>
        </w:rPr>
        <w:t>have to</w:t>
      </w:r>
      <w:r w:rsidR="003D7714">
        <w:rPr>
          <w:rFonts w:hint="eastAsia"/>
          <w:lang w:eastAsia="zh-CN"/>
        </w:rPr>
        <w:t xml:space="preserve"> contribut</w:t>
      </w:r>
      <w:r w:rsidR="00A17C0B">
        <w:rPr>
          <w:lang w:eastAsia="zh-CN"/>
        </w:rPr>
        <w:t>e a lot of time</w:t>
      </w:r>
      <w:r w:rsidR="003D7714">
        <w:rPr>
          <w:rFonts w:hint="eastAsia"/>
          <w:lang w:eastAsia="zh-CN"/>
        </w:rPr>
        <w:t xml:space="preserve"> to make this project successful.</w:t>
      </w:r>
      <w:r w:rsidR="00C7529E">
        <w:rPr>
          <w:rFonts w:hint="eastAsia"/>
          <w:lang w:eastAsia="zh-CN"/>
        </w:rPr>
        <w:t xml:space="preserve"> Since it's a development project instead of research, a right amount of time splitting should be carefully balanced.</w:t>
      </w:r>
    </w:p>
    <w:p w14:paraId="2EC9C927" w14:textId="5DA17AA3" w:rsidR="00222C0A" w:rsidRDefault="00E65EB5" w:rsidP="00FF7506">
      <w:pPr>
        <w:jc w:val="both"/>
        <w:rPr>
          <w:lang w:eastAsia="zh-CN"/>
        </w:rPr>
      </w:pPr>
      <w:r>
        <w:rPr>
          <w:rFonts w:hint="eastAsia"/>
          <w:lang w:eastAsia="zh-CN"/>
        </w:rPr>
        <w:lastRenderedPageBreak/>
        <w:t xml:space="preserve">On the other hand, </w:t>
      </w:r>
      <w:r w:rsidR="00101211">
        <w:rPr>
          <w:rFonts w:hint="eastAsia"/>
          <w:lang w:eastAsia="zh-CN"/>
        </w:rPr>
        <w:t xml:space="preserve">excellent leadership, </w:t>
      </w:r>
      <w:r w:rsidR="00101211">
        <w:rPr>
          <w:lang w:eastAsia="zh-CN"/>
        </w:rPr>
        <w:t>co</w:t>
      </w:r>
      <w:r w:rsidR="00101211">
        <w:rPr>
          <w:rFonts w:hint="eastAsia"/>
          <w:lang w:eastAsia="zh-CN"/>
        </w:rPr>
        <w:t>o</w:t>
      </w:r>
      <w:r w:rsidR="00101211">
        <w:rPr>
          <w:lang w:eastAsia="zh-CN"/>
        </w:rPr>
        <w:t>peration</w:t>
      </w:r>
      <w:r w:rsidR="00101211">
        <w:rPr>
          <w:rFonts w:hint="eastAsia"/>
          <w:lang w:eastAsia="zh-CN"/>
        </w:rPr>
        <w:t xml:space="preserve"> and mutual understanding can also contribute a lot </w:t>
      </w:r>
      <w:r w:rsidR="00524958">
        <w:rPr>
          <w:rFonts w:hint="eastAsia"/>
          <w:lang w:eastAsia="zh-CN"/>
        </w:rPr>
        <w:t xml:space="preserve">to </w:t>
      </w:r>
      <w:r w:rsidR="00DD528E">
        <w:rPr>
          <w:rFonts w:hint="eastAsia"/>
          <w:lang w:eastAsia="zh-CN"/>
        </w:rPr>
        <w:t>the success</w:t>
      </w:r>
      <w:r w:rsidR="00187289">
        <w:rPr>
          <w:rFonts w:hint="eastAsia"/>
          <w:lang w:eastAsia="zh-CN"/>
        </w:rPr>
        <w:t xml:space="preserve"> of a project. Hence, when choosing </w:t>
      </w:r>
      <w:r w:rsidR="00F80935">
        <w:rPr>
          <w:rFonts w:hint="eastAsia"/>
          <w:lang w:eastAsia="zh-CN"/>
        </w:rPr>
        <w:t xml:space="preserve">a team to join in, I may </w:t>
      </w:r>
      <w:del w:id="29" w:author="Lanxiao Bai" w:date="2017-02-23T01:37:00Z">
        <w:r w:rsidR="00F80935" w:rsidDel="00962325">
          <w:rPr>
            <w:rFonts w:hint="eastAsia"/>
            <w:lang w:eastAsia="zh-CN"/>
          </w:rPr>
          <w:delText xml:space="preserve">find </w:delText>
        </w:r>
      </w:del>
      <w:ins w:id="30" w:author="Lanxiao Bai" w:date="2017-02-23T01:37:00Z">
        <w:r w:rsidR="00962325">
          <w:rPr>
            <w:rFonts w:hint="eastAsia"/>
            <w:lang w:eastAsia="zh-CN"/>
          </w:rPr>
          <w:t xml:space="preserve">search for </w:t>
        </w:r>
      </w:ins>
      <w:r w:rsidR="00F80935">
        <w:rPr>
          <w:rFonts w:hint="eastAsia"/>
          <w:lang w:eastAsia="zh-CN"/>
        </w:rPr>
        <w:t>the presence of a skillful leader</w:t>
      </w:r>
      <w:del w:id="31" w:author="Lanxiao Bai" w:date="2017-02-23T01:37:00Z">
        <w:r w:rsidR="00F80935" w:rsidDel="00960066">
          <w:rPr>
            <w:rFonts w:hint="eastAsia"/>
            <w:lang w:eastAsia="zh-CN"/>
          </w:rPr>
          <w:delText xml:space="preserve"> to be important</w:delText>
        </w:r>
      </w:del>
      <w:r w:rsidR="00F80935">
        <w:rPr>
          <w:rFonts w:hint="eastAsia"/>
          <w:lang w:eastAsia="zh-CN"/>
        </w:rPr>
        <w:t xml:space="preserve">. If not, I may consider how well those members can work with each other and prepare to take emergency leadership at </w:t>
      </w:r>
      <w:r w:rsidR="00E81C76">
        <w:rPr>
          <w:lang w:eastAsia="zh-CN"/>
        </w:rPr>
        <w:t>any time</w:t>
      </w:r>
      <w:r w:rsidR="00F80935">
        <w:rPr>
          <w:rFonts w:hint="eastAsia"/>
          <w:lang w:eastAsia="zh-CN"/>
        </w:rPr>
        <w:t>.</w:t>
      </w:r>
    </w:p>
    <w:p w14:paraId="57B72197" w14:textId="2C918AD4" w:rsidR="003625E1" w:rsidRDefault="003625E1" w:rsidP="00FF7506">
      <w:pPr>
        <w:jc w:val="both"/>
        <w:rPr>
          <w:lang w:eastAsia="zh-CN"/>
        </w:rPr>
      </w:pPr>
      <w:r>
        <w:rPr>
          <w:rFonts w:hint="eastAsia"/>
          <w:lang w:eastAsia="zh-CN"/>
        </w:rPr>
        <w:t>After the team is successfully formed</w:t>
      </w:r>
      <w:r w:rsidR="00334F14">
        <w:rPr>
          <w:rFonts w:hint="eastAsia"/>
          <w:lang w:eastAsia="zh-CN"/>
        </w:rPr>
        <w:t xml:space="preserve">, </w:t>
      </w:r>
      <w:r w:rsidR="00D83D4B">
        <w:rPr>
          <w:rFonts w:hint="eastAsia"/>
          <w:lang w:eastAsia="zh-CN"/>
        </w:rPr>
        <w:t xml:space="preserve">the experience of software in the past time may be able to inspire team members to settle a proper, even better, development process to follow in order to reach the </w:t>
      </w:r>
      <w:r w:rsidR="009A5ED1">
        <w:rPr>
          <w:rFonts w:hint="eastAsia"/>
          <w:lang w:eastAsia="zh-CN"/>
        </w:rPr>
        <w:t>highest</w:t>
      </w:r>
      <w:r w:rsidR="00D83D4B">
        <w:rPr>
          <w:rFonts w:hint="eastAsia"/>
          <w:lang w:eastAsia="zh-CN"/>
        </w:rPr>
        <w:t xml:space="preserve"> efficiency</w:t>
      </w:r>
      <w:r w:rsidR="00C65ABF">
        <w:rPr>
          <w:rFonts w:hint="eastAsia"/>
          <w:lang w:eastAsia="zh-CN"/>
        </w:rPr>
        <w:t xml:space="preserve"> and quality</w:t>
      </w:r>
      <w:r w:rsidR="00D83D4B">
        <w:rPr>
          <w:rFonts w:hint="eastAsia"/>
          <w:lang w:eastAsia="zh-CN"/>
        </w:rPr>
        <w:t>.</w:t>
      </w:r>
    </w:p>
    <w:p w14:paraId="79466C37" w14:textId="4074E879" w:rsidR="00A70CFA" w:rsidRDefault="002A1273" w:rsidP="00FF7506">
      <w:pPr>
        <w:jc w:val="both"/>
        <w:rPr>
          <w:lang w:eastAsia="zh-CN"/>
        </w:rPr>
      </w:pPr>
      <w:r>
        <w:rPr>
          <w:lang w:eastAsia="zh-CN"/>
        </w:rPr>
        <w:t>In the projects of CS 427</w:t>
      </w:r>
      <w:r w:rsidR="00023FA9">
        <w:rPr>
          <w:lang w:eastAsia="zh-CN"/>
        </w:rPr>
        <w:t xml:space="preserve">, </w:t>
      </w:r>
      <w:r w:rsidR="00A71CE7">
        <w:rPr>
          <w:lang w:eastAsia="zh-CN"/>
        </w:rPr>
        <w:t xml:space="preserve">extreme programming (XP) is </w:t>
      </w:r>
      <w:r w:rsidR="00165BEF">
        <w:rPr>
          <w:lang w:eastAsia="zh-CN"/>
        </w:rPr>
        <w:t>followed by most team</w:t>
      </w:r>
      <w:r w:rsidR="0097526E">
        <w:rPr>
          <w:lang w:eastAsia="zh-CN"/>
        </w:rPr>
        <w:t xml:space="preserve"> </w:t>
      </w:r>
      <w:r w:rsidR="00E81C76">
        <w:rPr>
          <w:lang w:eastAsia="zh-CN"/>
        </w:rPr>
        <w:t>to</w:t>
      </w:r>
      <w:r w:rsidR="0097526E">
        <w:rPr>
          <w:lang w:eastAsia="zh-CN"/>
        </w:rPr>
        <w:t xml:space="preserve"> support an agile</w:t>
      </w:r>
      <w:r w:rsidR="00BE0B23">
        <w:rPr>
          <w:lang w:eastAsia="zh-CN"/>
        </w:rPr>
        <w:t>,</w:t>
      </w:r>
      <w:r w:rsidR="0097526E">
        <w:rPr>
          <w:lang w:eastAsia="zh-CN"/>
        </w:rPr>
        <w:t xml:space="preserve"> </w:t>
      </w:r>
      <w:r w:rsidR="00BE0B23">
        <w:rPr>
          <w:lang w:eastAsia="zh-CN"/>
        </w:rPr>
        <w:t>iterative and incremental development</w:t>
      </w:r>
      <w:r w:rsidR="009636A8">
        <w:rPr>
          <w:lang w:eastAsia="zh-CN"/>
        </w:rPr>
        <w:t>.</w:t>
      </w:r>
      <w:r w:rsidR="00FE480D">
        <w:rPr>
          <w:rFonts w:hint="eastAsia"/>
          <w:lang w:eastAsia="zh-CN"/>
        </w:rPr>
        <w:t xml:space="preserve"> </w:t>
      </w:r>
      <w:r w:rsidR="00175685">
        <w:rPr>
          <w:rFonts w:hint="eastAsia"/>
          <w:lang w:eastAsia="zh-CN"/>
        </w:rPr>
        <w:t xml:space="preserve">Though fast </w:t>
      </w:r>
      <w:r w:rsidR="00042BA9">
        <w:rPr>
          <w:rFonts w:hint="eastAsia"/>
          <w:lang w:eastAsia="zh-CN"/>
        </w:rPr>
        <w:t xml:space="preserve">and compact </w:t>
      </w:r>
      <w:r w:rsidR="00175685">
        <w:rPr>
          <w:rFonts w:hint="eastAsia"/>
          <w:lang w:eastAsia="zh-CN"/>
        </w:rPr>
        <w:t xml:space="preserve">iteration, </w:t>
      </w:r>
      <w:r w:rsidR="005E3F55">
        <w:rPr>
          <w:rFonts w:hint="eastAsia"/>
          <w:lang w:eastAsia="zh-CN"/>
        </w:rPr>
        <w:t xml:space="preserve">usable software can be quickly developed and </w:t>
      </w:r>
      <w:r w:rsidR="00DB31D4">
        <w:rPr>
          <w:rFonts w:hint="eastAsia"/>
          <w:lang w:eastAsia="zh-CN"/>
        </w:rPr>
        <w:t>improved</w:t>
      </w:r>
      <w:r w:rsidR="001D6008">
        <w:rPr>
          <w:rFonts w:hint="eastAsia"/>
          <w:lang w:eastAsia="zh-CN"/>
        </w:rPr>
        <w:t>.</w:t>
      </w:r>
      <w:r w:rsidR="00D618DE">
        <w:rPr>
          <w:rFonts w:hint="eastAsia"/>
          <w:lang w:eastAsia="zh-CN"/>
        </w:rPr>
        <w:t xml:space="preserve"> </w:t>
      </w:r>
      <w:r w:rsidR="00D35555">
        <w:rPr>
          <w:rFonts w:hint="eastAsia"/>
          <w:lang w:eastAsia="zh-CN"/>
        </w:rPr>
        <w:t>By foll</w:t>
      </w:r>
      <w:r w:rsidR="002536A7">
        <w:rPr>
          <w:rFonts w:hint="eastAsia"/>
          <w:lang w:eastAsia="zh-CN"/>
        </w:rPr>
        <w:t xml:space="preserve">owing this methodology, we </w:t>
      </w:r>
      <w:r w:rsidR="00C3143D">
        <w:rPr>
          <w:rFonts w:hint="eastAsia"/>
          <w:lang w:eastAsia="zh-CN"/>
        </w:rPr>
        <w:t xml:space="preserve">adopted several </w:t>
      </w:r>
      <w:r w:rsidR="00BC05B0">
        <w:rPr>
          <w:rFonts w:hint="eastAsia"/>
          <w:lang w:eastAsia="zh-CN"/>
        </w:rPr>
        <w:t>activities</w:t>
      </w:r>
      <w:r w:rsidR="00CD6DA0">
        <w:rPr>
          <w:rFonts w:hint="eastAsia"/>
          <w:lang w:eastAsia="zh-CN"/>
        </w:rPr>
        <w:t xml:space="preserve"> to meet the </w:t>
      </w:r>
      <w:r w:rsidR="004F549E">
        <w:rPr>
          <w:rFonts w:hint="eastAsia"/>
          <w:lang w:eastAsia="zh-CN"/>
        </w:rPr>
        <w:t>standard</w:t>
      </w:r>
      <w:r w:rsidR="00CD6DA0">
        <w:rPr>
          <w:rFonts w:hint="eastAsia"/>
          <w:lang w:eastAsia="zh-CN"/>
        </w:rPr>
        <w:t xml:space="preserve"> of it.</w:t>
      </w:r>
    </w:p>
    <w:p w14:paraId="7763BA34" w14:textId="27F6CFFF" w:rsidR="007B5CCD" w:rsidRPr="00B95B54" w:rsidRDefault="003E3F74" w:rsidP="00FF7506">
      <w:pPr>
        <w:jc w:val="both"/>
        <w:rPr>
          <w:lang w:eastAsia="zh-CN"/>
        </w:rPr>
      </w:pPr>
      <w:r>
        <w:rPr>
          <w:rFonts w:hint="eastAsia"/>
          <w:lang w:eastAsia="zh-CN"/>
        </w:rPr>
        <w:t>For analysis of</w:t>
      </w:r>
      <w:r w:rsidR="005E6D6C">
        <w:rPr>
          <w:rFonts w:hint="eastAsia"/>
          <w:lang w:eastAsia="zh-CN"/>
        </w:rPr>
        <w:t xml:space="preserve"> requirement</w:t>
      </w:r>
      <w:r w:rsidR="004878A2">
        <w:rPr>
          <w:rFonts w:hint="eastAsia"/>
          <w:lang w:eastAsia="zh-CN"/>
        </w:rPr>
        <w:t xml:space="preserve">s of the project, </w:t>
      </w:r>
      <w:r w:rsidR="00110862">
        <w:rPr>
          <w:rFonts w:hint="eastAsia"/>
          <w:lang w:eastAsia="zh-CN"/>
        </w:rPr>
        <w:t xml:space="preserve">we applied </w:t>
      </w:r>
      <w:r w:rsidR="00121487">
        <w:rPr>
          <w:lang w:eastAsia="zh-CN"/>
        </w:rPr>
        <w:t>writing</w:t>
      </w:r>
      <w:r w:rsidR="00121487">
        <w:rPr>
          <w:rFonts w:hint="eastAsia"/>
          <w:lang w:eastAsia="zh-CN"/>
        </w:rPr>
        <w:t xml:space="preserve"> of user stories</w:t>
      </w:r>
      <w:r w:rsidR="00347003">
        <w:rPr>
          <w:rFonts w:hint="eastAsia"/>
          <w:lang w:eastAsia="zh-CN"/>
        </w:rPr>
        <w:t xml:space="preserve"> by realizing </w:t>
      </w:r>
      <w:r w:rsidR="00BE56ED">
        <w:rPr>
          <w:rFonts w:hint="eastAsia"/>
          <w:lang w:eastAsia="zh-CN"/>
        </w:rPr>
        <w:t xml:space="preserve">functions and features into </w:t>
      </w:r>
      <w:r w:rsidR="00B6553F">
        <w:rPr>
          <w:rFonts w:hint="eastAsia"/>
          <w:lang w:eastAsia="zh-CN"/>
        </w:rPr>
        <w:t xml:space="preserve">how the customers will use </w:t>
      </w:r>
      <w:r w:rsidR="004A58B2">
        <w:rPr>
          <w:rFonts w:hint="eastAsia"/>
          <w:lang w:eastAsia="zh-CN"/>
        </w:rPr>
        <w:t>the system</w:t>
      </w:r>
      <w:r w:rsidR="003405B5">
        <w:rPr>
          <w:rFonts w:hint="eastAsia"/>
          <w:lang w:eastAsia="zh-CN"/>
        </w:rPr>
        <w:t xml:space="preserve"> for and the features they want to use</w:t>
      </w:r>
      <w:r w:rsidR="003B2B22">
        <w:rPr>
          <w:rFonts w:hint="eastAsia"/>
          <w:lang w:eastAsia="zh-CN"/>
        </w:rPr>
        <w:t xml:space="preserve">. Then we can divide </w:t>
      </w:r>
      <w:r w:rsidR="00A2520B">
        <w:rPr>
          <w:rFonts w:hint="eastAsia"/>
          <w:lang w:eastAsia="zh-CN"/>
        </w:rPr>
        <w:t>those requirements</w:t>
      </w:r>
      <w:r w:rsidR="00A21088">
        <w:rPr>
          <w:rFonts w:hint="eastAsia"/>
          <w:lang w:eastAsia="zh-CN"/>
        </w:rPr>
        <w:t xml:space="preserve"> into several specific </w:t>
      </w:r>
      <w:r w:rsidR="00C17150">
        <w:rPr>
          <w:rFonts w:hint="eastAsia"/>
          <w:lang w:eastAsia="zh-CN"/>
        </w:rPr>
        <w:t xml:space="preserve">simple </w:t>
      </w:r>
      <w:r w:rsidR="00A21088">
        <w:rPr>
          <w:rFonts w:hint="eastAsia"/>
          <w:lang w:eastAsia="zh-CN"/>
        </w:rPr>
        <w:t>tasks</w:t>
      </w:r>
      <w:r w:rsidR="00332B9C">
        <w:rPr>
          <w:rFonts w:hint="eastAsia"/>
          <w:lang w:eastAsia="zh-CN"/>
        </w:rPr>
        <w:t xml:space="preserve"> </w:t>
      </w:r>
      <w:r w:rsidR="00DF27E2">
        <w:rPr>
          <w:rFonts w:hint="eastAsia"/>
          <w:lang w:eastAsia="zh-CN"/>
        </w:rPr>
        <w:t>to work on.</w:t>
      </w:r>
      <w:r w:rsidR="00EE2F26">
        <w:rPr>
          <w:rFonts w:hint="eastAsia"/>
          <w:lang w:eastAsia="zh-CN"/>
        </w:rPr>
        <w:t xml:space="preserve"> Since </w:t>
      </w:r>
      <w:r w:rsidR="00DE1BA8">
        <w:rPr>
          <w:rFonts w:hint="eastAsia"/>
          <w:lang w:eastAsia="zh-CN"/>
        </w:rPr>
        <w:t>eac</w:t>
      </w:r>
      <w:r w:rsidR="003A7B13">
        <w:rPr>
          <w:rFonts w:hint="eastAsia"/>
          <w:lang w:eastAsia="zh-CN"/>
        </w:rPr>
        <w:t>h user story is limited to a few sentences</w:t>
      </w:r>
      <w:r w:rsidR="00DE47C8">
        <w:rPr>
          <w:rFonts w:hint="eastAsia"/>
          <w:lang w:eastAsia="zh-CN"/>
        </w:rPr>
        <w:t xml:space="preserve">, </w:t>
      </w:r>
      <w:r w:rsidR="00B95B54">
        <w:rPr>
          <w:rFonts w:hint="eastAsia"/>
          <w:lang w:eastAsia="zh-CN"/>
        </w:rPr>
        <w:t xml:space="preserve">we can guarantee that each task is tiny enough to </w:t>
      </w:r>
      <w:r w:rsidR="00496E78">
        <w:rPr>
          <w:rFonts w:hint="eastAsia"/>
          <w:lang w:eastAsia="zh-CN"/>
        </w:rPr>
        <w:t>be implemented and tested</w:t>
      </w:r>
      <w:r w:rsidR="0005502F">
        <w:rPr>
          <w:rFonts w:hint="eastAsia"/>
          <w:lang w:eastAsia="zh-CN"/>
        </w:rPr>
        <w:t>.</w:t>
      </w:r>
    </w:p>
    <w:p w14:paraId="75C25FA5" w14:textId="0EC637EA" w:rsidR="007E271E" w:rsidRDefault="00497486" w:rsidP="00FF7506">
      <w:pPr>
        <w:jc w:val="both"/>
        <w:rPr>
          <w:lang w:eastAsia="zh-CN"/>
        </w:rPr>
      </w:pPr>
      <w:r>
        <w:t xml:space="preserve"> </w:t>
      </w:r>
      <w:r w:rsidR="00464EB1">
        <w:rPr>
          <w:rFonts w:hint="eastAsia"/>
          <w:lang w:eastAsia="zh-CN"/>
        </w:rPr>
        <w:t>During the process of implementation</w:t>
      </w:r>
      <w:r w:rsidR="00C5435C">
        <w:rPr>
          <w:rFonts w:hint="eastAsia"/>
          <w:lang w:eastAsia="zh-CN"/>
        </w:rPr>
        <w:t>, we ado</w:t>
      </w:r>
      <w:r w:rsidR="00436E62">
        <w:rPr>
          <w:rFonts w:hint="eastAsia"/>
          <w:lang w:eastAsia="zh-CN"/>
        </w:rPr>
        <w:t xml:space="preserve">pted </w:t>
      </w:r>
      <w:r w:rsidR="0096638E">
        <w:rPr>
          <w:lang w:eastAsia="zh-CN"/>
        </w:rPr>
        <w:t xml:space="preserve">the </w:t>
      </w:r>
      <w:r w:rsidR="00436E62">
        <w:rPr>
          <w:rFonts w:hint="eastAsia"/>
          <w:lang w:eastAsia="zh-CN"/>
        </w:rPr>
        <w:t xml:space="preserve">method of pair programming. </w:t>
      </w:r>
      <w:r w:rsidR="00BB5294">
        <w:rPr>
          <w:rFonts w:hint="eastAsia"/>
          <w:lang w:eastAsia="zh-CN"/>
        </w:rPr>
        <w:t xml:space="preserve">2-3 programmers </w:t>
      </w:r>
      <w:r w:rsidR="00A469C3">
        <w:rPr>
          <w:rFonts w:hint="eastAsia"/>
          <w:lang w:eastAsia="zh-CN"/>
        </w:rPr>
        <w:t xml:space="preserve">got </w:t>
      </w:r>
      <w:r w:rsidR="00BB5294">
        <w:rPr>
          <w:rFonts w:hint="eastAsia"/>
          <w:lang w:eastAsia="zh-CN"/>
        </w:rPr>
        <w:t>pair</w:t>
      </w:r>
      <w:r w:rsidR="00A469C3">
        <w:rPr>
          <w:rFonts w:hint="eastAsia"/>
          <w:lang w:eastAsia="zh-CN"/>
        </w:rPr>
        <w:t>ed</w:t>
      </w:r>
      <w:r w:rsidR="00BB5294">
        <w:rPr>
          <w:rFonts w:hint="eastAsia"/>
          <w:lang w:eastAsia="zh-CN"/>
        </w:rPr>
        <w:t xml:space="preserve"> up so that one of them can code </w:t>
      </w:r>
      <w:r w:rsidR="00646A51">
        <w:rPr>
          <w:rFonts w:hint="eastAsia"/>
          <w:lang w:eastAsia="zh-CN"/>
        </w:rPr>
        <w:t xml:space="preserve">and care about more details </w:t>
      </w:r>
      <w:r w:rsidR="00BB5294">
        <w:rPr>
          <w:rFonts w:hint="eastAsia"/>
          <w:lang w:eastAsia="zh-CN"/>
        </w:rPr>
        <w:t>and the other(s) can navigate</w:t>
      </w:r>
      <w:r w:rsidR="00F71975">
        <w:rPr>
          <w:rFonts w:hint="eastAsia"/>
          <w:lang w:eastAsia="zh-CN"/>
        </w:rPr>
        <w:t xml:space="preserve"> from </w:t>
      </w:r>
      <w:r w:rsidR="00646A51">
        <w:rPr>
          <w:rFonts w:hint="eastAsia"/>
          <w:lang w:eastAsia="zh-CN"/>
        </w:rPr>
        <w:t>a more general view of point.</w:t>
      </w:r>
      <w:r w:rsidR="000A2C94">
        <w:rPr>
          <w:rFonts w:hint="eastAsia"/>
          <w:lang w:eastAsia="zh-CN"/>
        </w:rPr>
        <w:t xml:space="preserve"> </w:t>
      </w:r>
      <w:r w:rsidR="000A569B">
        <w:rPr>
          <w:rFonts w:hint="eastAsia"/>
          <w:lang w:eastAsia="zh-CN"/>
        </w:rPr>
        <w:t xml:space="preserve">While working at </w:t>
      </w:r>
      <w:r w:rsidR="00C62078">
        <w:rPr>
          <w:rFonts w:hint="eastAsia"/>
          <w:lang w:eastAsia="zh-CN"/>
        </w:rPr>
        <w:t>the same part of the job for the same time, paired workers</w:t>
      </w:r>
      <w:r w:rsidR="0051147F">
        <w:rPr>
          <w:rFonts w:hint="eastAsia"/>
          <w:lang w:eastAsia="zh-CN"/>
        </w:rPr>
        <w:t xml:space="preserve"> can</w:t>
      </w:r>
      <w:r w:rsidR="00467D30">
        <w:rPr>
          <w:rFonts w:hint="eastAsia"/>
          <w:lang w:eastAsia="zh-CN"/>
        </w:rPr>
        <w:t xml:space="preserve"> mutually</w:t>
      </w:r>
      <w:r w:rsidR="0051147F">
        <w:rPr>
          <w:rFonts w:hint="eastAsia"/>
          <w:lang w:eastAsia="zh-CN"/>
        </w:rPr>
        <w:t xml:space="preserve"> </w:t>
      </w:r>
      <w:r w:rsidR="00772A46">
        <w:rPr>
          <w:rFonts w:hint="eastAsia"/>
          <w:lang w:eastAsia="zh-CN"/>
        </w:rPr>
        <w:t xml:space="preserve">check </w:t>
      </w:r>
      <w:r w:rsidR="000A3E97">
        <w:rPr>
          <w:rFonts w:hint="eastAsia"/>
          <w:lang w:eastAsia="zh-CN"/>
        </w:rPr>
        <w:t>if their partner did their part correctly</w:t>
      </w:r>
      <w:r w:rsidR="001B028F">
        <w:rPr>
          <w:rFonts w:hint="eastAsia"/>
          <w:lang w:eastAsia="zh-CN"/>
        </w:rPr>
        <w:t>.</w:t>
      </w:r>
      <w:r w:rsidR="000A3E97">
        <w:rPr>
          <w:rFonts w:hint="eastAsia"/>
          <w:lang w:eastAsia="zh-CN"/>
        </w:rPr>
        <w:t xml:space="preserve"> Hence, </w:t>
      </w:r>
      <w:r w:rsidR="00850644">
        <w:rPr>
          <w:rFonts w:hint="eastAsia"/>
          <w:lang w:eastAsia="zh-CN"/>
        </w:rPr>
        <w:t>the effic</w:t>
      </w:r>
      <w:r w:rsidR="00887BFE">
        <w:rPr>
          <w:rFonts w:hint="eastAsia"/>
          <w:lang w:eastAsia="zh-CN"/>
        </w:rPr>
        <w:t xml:space="preserve">iency </w:t>
      </w:r>
      <w:r w:rsidR="00887DA1">
        <w:rPr>
          <w:rFonts w:hint="eastAsia"/>
          <w:lang w:eastAsia="zh-CN"/>
        </w:rPr>
        <w:t xml:space="preserve">and quality can be improved since </w:t>
      </w:r>
      <w:r w:rsidR="00187C7D">
        <w:rPr>
          <w:rFonts w:hint="eastAsia"/>
          <w:lang w:eastAsia="zh-CN"/>
        </w:rPr>
        <w:t>fewer</w:t>
      </w:r>
      <w:r w:rsidR="00887DA1">
        <w:rPr>
          <w:rFonts w:hint="eastAsia"/>
          <w:lang w:eastAsia="zh-CN"/>
        </w:rPr>
        <w:t xml:space="preserve"> mistakes will be made during the cooperative </w:t>
      </w:r>
      <w:r w:rsidR="00242A0F">
        <w:rPr>
          <w:rFonts w:hint="eastAsia"/>
          <w:lang w:eastAsia="zh-CN"/>
        </w:rPr>
        <w:t xml:space="preserve">process and </w:t>
      </w:r>
      <w:r w:rsidR="005A5B02">
        <w:rPr>
          <w:rFonts w:hint="eastAsia"/>
          <w:lang w:eastAsia="zh-CN"/>
        </w:rPr>
        <w:t>less time and cost will be spent</w:t>
      </w:r>
      <w:r w:rsidR="00242A0F">
        <w:rPr>
          <w:rFonts w:hint="eastAsia"/>
          <w:lang w:eastAsia="zh-CN"/>
        </w:rPr>
        <w:t xml:space="preserve"> on fixing the flaws.</w:t>
      </w:r>
    </w:p>
    <w:p w14:paraId="747B9870" w14:textId="17B8D76B" w:rsidR="00290FA2" w:rsidRDefault="00583DD2" w:rsidP="00FF7506">
      <w:pPr>
        <w:jc w:val="both"/>
        <w:rPr>
          <w:lang w:eastAsia="zh-CN"/>
        </w:rPr>
      </w:pPr>
      <w:r>
        <w:rPr>
          <w:rFonts w:hint="eastAsia"/>
          <w:lang w:eastAsia="zh-CN"/>
        </w:rPr>
        <w:lastRenderedPageBreak/>
        <w:t xml:space="preserve">Since extreme programming </w:t>
      </w:r>
      <w:r w:rsidR="007B6A0A">
        <w:rPr>
          <w:rFonts w:hint="eastAsia"/>
          <w:lang w:eastAsia="zh-CN"/>
        </w:rPr>
        <w:t xml:space="preserve">promotes an agile </w:t>
      </w:r>
      <w:r w:rsidR="0083080F">
        <w:rPr>
          <w:rFonts w:hint="eastAsia"/>
          <w:lang w:eastAsia="zh-CN"/>
        </w:rPr>
        <w:t xml:space="preserve">development that </w:t>
      </w:r>
      <w:r w:rsidR="008E1277">
        <w:rPr>
          <w:rFonts w:hint="eastAsia"/>
          <w:lang w:eastAsia="zh-CN"/>
        </w:rPr>
        <w:t>does</w:t>
      </w:r>
      <w:r w:rsidR="00054773">
        <w:rPr>
          <w:rFonts w:hint="eastAsia"/>
          <w:lang w:eastAsia="zh-CN"/>
        </w:rPr>
        <w:t xml:space="preserve"> not require an overall design of the whole system, when continuously adding new modules and components</w:t>
      </w:r>
      <w:r w:rsidR="00DA2A11">
        <w:rPr>
          <w:rFonts w:hint="eastAsia"/>
          <w:lang w:eastAsia="zh-CN"/>
        </w:rPr>
        <w:t xml:space="preserve"> to </w:t>
      </w:r>
      <w:r w:rsidR="00CE5A23">
        <w:rPr>
          <w:rFonts w:hint="eastAsia"/>
          <w:lang w:eastAsia="zh-CN"/>
        </w:rPr>
        <w:t xml:space="preserve">the system, </w:t>
      </w:r>
      <w:r w:rsidR="00B433C5">
        <w:rPr>
          <w:rFonts w:hint="eastAsia"/>
          <w:lang w:eastAsia="zh-CN"/>
        </w:rPr>
        <w:t>so problems that affect the scalability of the system become obvious</w:t>
      </w:r>
      <w:r w:rsidR="004A482E">
        <w:rPr>
          <w:rFonts w:hint="eastAsia"/>
          <w:lang w:eastAsia="zh-CN"/>
        </w:rPr>
        <w:t xml:space="preserve">. </w:t>
      </w:r>
      <w:r w:rsidR="00DE7A0A">
        <w:rPr>
          <w:rFonts w:hint="eastAsia"/>
          <w:lang w:eastAsia="zh-CN"/>
        </w:rPr>
        <w:t xml:space="preserve">When code smells that </w:t>
      </w:r>
      <w:r w:rsidR="00DF2E92">
        <w:rPr>
          <w:rFonts w:hint="eastAsia"/>
          <w:lang w:eastAsia="zh-CN"/>
        </w:rPr>
        <w:t xml:space="preserve">compromise our project appears, </w:t>
      </w:r>
      <w:r w:rsidR="00CA2179">
        <w:rPr>
          <w:rFonts w:hint="eastAsia"/>
          <w:lang w:eastAsia="zh-CN"/>
        </w:rPr>
        <w:t xml:space="preserve">pairs of programmers will start to refactor the codes in order to </w:t>
      </w:r>
      <w:r w:rsidR="00725D1D">
        <w:rPr>
          <w:rFonts w:hint="eastAsia"/>
          <w:lang w:eastAsia="zh-CN"/>
        </w:rPr>
        <w:t xml:space="preserve">eliminate redundancy and </w:t>
      </w:r>
      <w:r w:rsidR="00EE30DF">
        <w:rPr>
          <w:rFonts w:hint="eastAsia"/>
          <w:lang w:eastAsia="zh-CN"/>
        </w:rPr>
        <w:t>weak design</w:t>
      </w:r>
      <w:r w:rsidR="00805235">
        <w:rPr>
          <w:rFonts w:hint="eastAsia"/>
          <w:lang w:eastAsia="zh-CN"/>
        </w:rPr>
        <w:t xml:space="preserve">s. </w:t>
      </w:r>
      <w:r w:rsidR="00827D09">
        <w:rPr>
          <w:rFonts w:hint="eastAsia"/>
          <w:lang w:eastAsia="zh-CN"/>
        </w:rPr>
        <w:t xml:space="preserve">By using design patterns, useless </w:t>
      </w:r>
      <w:r w:rsidR="00827D09">
        <w:rPr>
          <w:lang w:eastAsia="zh-CN"/>
        </w:rPr>
        <w:t>repetitions</w:t>
      </w:r>
      <w:r w:rsidR="00827D09">
        <w:rPr>
          <w:rFonts w:hint="eastAsia"/>
          <w:lang w:eastAsia="zh-CN"/>
        </w:rPr>
        <w:t xml:space="preserve"> of code will exist in the code base and </w:t>
      </w:r>
      <w:r w:rsidR="00E84C90">
        <w:rPr>
          <w:rFonts w:hint="eastAsia"/>
          <w:lang w:eastAsia="zh-CN"/>
        </w:rPr>
        <w:t xml:space="preserve">create interfaces that grant us ability to </w:t>
      </w:r>
      <w:r w:rsidR="00006141">
        <w:rPr>
          <w:rFonts w:hint="eastAsia"/>
          <w:lang w:eastAsia="zh-CN"/>
        </w:rPr>
        <w:t>flexibly add more features without having to change too much repeated code in many different places.</w:t>
      </w:r>
    </w:p>
    <w:p w14:paraId="2D3C39FF" w14:textId="3435C91E" w:rsidR="007E271E" w:rsidRDefault="00290FA2" w:rsidP="00FF7506">
      <w:pPr>
        <w:jc w:val="both"/>
        <w:rPr>
          <w:lang w:eastAsia="zh-CN"/>
        </w:rPr>
      </w:pPr>
      <w:r>
        <w:rPr>
          <w:rFonts w:hint="eastAsia"/>
          <w:lang w:eastAsia="zh-CN"/>
        </w:rPr>
        <w:t>It is also noteworthy</w:t>
      </w:r>
      <w:r w:rsidR="00827D09">
        <w:rPr>
          <w:rFonts w:hint="eastAsia"/>
          <w:lang w:eastAsia="zh-CN"/>
        </w:rPr>
        <w:t xml:space="preserve"> </w:t>
      </w:r>
      <w:r>
        <w:rPr>
          <w:rFonts w:hint="eastAsia"/>
          <w:lang w:eastAsia="zh-CN"/>
        </w:rPr>
        <w:t xml:space="preserve">that </w:t>
      </w:r>
      <w:r w:rsidR="00BE2B09">
        <w:rPr>
          <w:rFonts w:hint="eastAsia"/>
          <w:lang w:eastAsia="zh-CN"/>
        </w:rPr>
        <w:t>extreme programming is a test-d</w:t>
      </w:r>
      <w:r w:rsidR="000C26C0">
        <w:rPr>
          <w:rFonts w:hint="eastAsia"/>
          <w:lang w:eastAsia="zh-CN"/>
        </w:rPr>
        <w:t>riven method</w:t>
      </w:r>
      <w:r w:rsidR="00A666FB">
        <w:rPr>
          <w:rFonts w:hint="eastAsia"/>
          <w:lang w:eastAsia="zh-CN"/>
        </w:rPr>
        <w:t>, which means that usually a full set of automated tests should be written even before we start working on the actual coding tasks.</w:t>
      </w:r>
      <w:r w:rsidR="00E642F0">
        <w:rPr>
          <w:rFonts w:hint="eastAsia"/>
          <w:lang w:eastAsia="zh-CN"/>
        </w:rPr>
        <w:t xml:space="preserve"> </w:t>
      </w:r>
      <w:r w:rsidR="005A47C9">
        <w:rPr>
          <w:rFonts w:hint="eastAsia"/>
          <w:lang w:eastAsia="zh-CN"/>
        </w:rPr>
        <w:t>H</w:t>
      </w:r>
      <w:r w:rsidR="00671694">
        <w:rPr>
          <w:rFonts w:hint="eastAsia"/>
          <w:lang w:eastAsia="zh-CN"/>
        </w:rPr>
        <w:t>igh coverage of test</w:t>
      </w:r>
      <w:r w:rsidR="00603D7B">
        <w:rPr>
          <w:rFonts w:hint="eastAsia"/>
          <w:lang w:eastAsia="zh-CN"/>
        </w:rPr>
        <w:t xml:space="preserve"> is the guarantee that </w:t>
      </w:r>
      <w:r w:rsidR="002470D4">
        <w:rPr>
          <w:rFonts w:hint="eastAsia"/>
          <w:lang w:eastAsia="zh-CN"/>
        </w:rPr>
        <w:t xml:space="preserve">our code </w:t>
      </w:r>
      <w:r w:rsidR="00A920BA">
        <w:rPr>
          <w:rFonts w:hint="eastAsia"/>
          <w:lang w:eastAsia="zh-CN"/>
        </w:rPr>
        <w:t xml:space="preserve">completes </w:t>
      </w:r>
      <w:r w:rsidR="009C2F82">
        <w:rPr>
          <w:rFonts w:hint="eastAsia"/>
          <w:lang w:eastAsia="zh-CN"/>
        </w:rPr>
        <w:t>the goals we set in user stories</w:t>
      </w:r>
      <w:r w:rsidR="00D03006">
        <w:rPr>
          <w:rFonts w:hint="eastAsia"/>
          <w:lang w:eastAsia="zh-CN"/>
        </w:rPr>
        <w:t>, and the change w</w:t>
      </w:r>
      <w:r w:rsidR="00625E00">
        <w:rPr>
          <w:rFonts w:hint="eastAsia"/>
          <w:lang w:eastAsia="zh-CN"/>
        </w:rPr>
        <w:t xml:space="preserve">e made in refactoring would not </w:t>
      </w:r>
      <w:r w:rsidR="006438F3">
        <w:rPr>
          <w:rFonts w:hint="eastAsia"/>
          <w:lang w:eastAsia="zh-CN"/>
        </w:rPr>
        <w:t xml:space="preserve">introduce </w:t>
      </w:r>
      <w:r w:rsidR="00AA2E06">
        <w:rPr>
          <w:rFonts w:hint="eastAsia"/>
          <w:lang w:eastAsia="zh-CN"/>
        </w:rPr>
        <w:t xml:space="preserve">any new </w:t>
      </w:r>
      <w:r w:rsidR="006438F3">
        <w:rPr>
          <w:rFonts w:hint="eastAsia"/>
          <w:lang w:eastAsia="zh-CN"/>
        </w:rPr>
        <w:t>bug</w:t>
      </w:r>
      <w:r w:rsidR="00AA2E06">
        <w:rPr>
          <w:rFonts w:hint="eastAsia"/>
          <w:lang w:eastAsia="zh-CN"/>
        </w:rPr>
        <w:t>s</w:t>
      </w:r>
      <w:r w:rsidR="006438F3">
        <w:rPr>
          <w:rFonts w:hint="eastAsia"/>
          <w:lang w:eastAsia="zh-CN"/>
        </w:rPr>
        <w:t xml:space="preserve"> into our existing code base</w:t>
      </w:r>
      <w:r w:rsidR="00A23E62">
        <w:rPr>
          <w:rFonts w:hint="eastAsia"/>
          <w:lang w:eastAsia="zh-CN"/>
        </w:rPr>
        <w:t xml:space="preserve"> that works fine</w:t>
      </w:r>
      <w:r w:rsidR="006438F3">
        <w:rPr>
          <w:rFonts w:hint="eastAsia"/>
          <w:lang w:eastAsia="zh-CN"/>
        </w:rPr>
        <w:t>.</w:t>
      </w:r>
    </w:p>
    <w:p w14:paraId="4314DCBB" w14:textId="0D79EF4C" w:rsidR="003108DD" w:rsidRDefault="001F44C2" w:rsidP="00FF7506">
      <w:pPr>
        <w:jc w:val="both"/>
        <w:rPr>
          <w:lang w:eastAsia="zh-CN"/>
        </w:rPr>
      </w:pPr>
      <w:r>
        <w:rPr>
          <w:rFonts w:hint="eastAsia"/>
          <w:lang w:eastAsia="zh-CN"/>
        </w:rPr>
        <w:t>All these methods contributed to our success in the proj</w:t>
      </w:r>
      <w:r w:rsidR="00F741F8">
        <w:rPr>
          <w:rFonts w:hint="eastAsia"/>
          <w:lang w:eastAsia="zh-CN"/>
        </w:rPr>
        <w:t xml:space="preserve">ect we did for CS 427, but after some self-reflections are made, we also find there are some details of this developing process we can improve in order to </w:t>
      </w:r>
      <w:r w:rsidR="009B373A">
        <w:rPr>
          <w:rFonts w:hint="eastAsia"/>
          <w:lang w:eastAsia="zh-CN"/>
        </w:rPr>
        <w:t>make a solid foundation for our new project for this course.</w:t>
      </w:r>
      <w:r w:rsidR="006D1695">
        <w:rPr>
          <w:rFonts w:hint="eastAsia"/>
          <w:lang w:eastAsia="zh-CN"/>
        </w:rPr>
        <w:t xml:space="preserve"> </w:t>
      </w:r>
    </w:p>
    <w:p w14:paraId="566857B8" w14:textId="2BB31C1D" w:rsidR="002C074D" w:rsidRDefault="002C074D" w:rsidP="00FF7506">
      <w:pPr>
        <w:jc w:val="both"/>
        <w:rPr>
          <w:lang w:eastAsia="zh-CN"/>
        </w:rPr>
      </w:pPr>
      <w:r>
        <w:rPr>
          <w:rFonts w:hint="eastAsia"/>
          <w:lang w:eastAsia="zh-CN"/>
        </w:rPr>
        <w:t xml:space="preserve">One of the most serious problem I experienced is that when </w:t>
      </w:r>
      <w:r w:rsidR="00BC3CC4">
        <w:rPr>
          <w:rFonts w:hint="eastAsia"/>
          <w:lang w:eastAsia="zh-CN"/>
        </w:rPr>
        <w:t>people without matching ability of coding form a pair, pair programming will somehow regress to "solo programming". The one with more experience will take control of almost the entire coding, and leave the other one to be boring and passive during developing.</w:t>
      </w:r>
      <w:r w:rsidR="008130FF">
        <w:rPr>
          <w:rFonts w:hint="eastAsia"/>
          <w:lang w:eastAsia="zh-CN"/>
        </w:rPr>
        <w:t xml:space="preserve"> </w:t>
      </w:r>
      <w:r w:rsidR="00BD33C6">
        <w:rPr>
          <w:rFonts w:hint="eastAsia"/>
          <w:lang w:eastAsia="zh-CN"/>
        </w:rPr>
        <w:t xml:space="preserve">As a result, </w:t>
      </w:r>
      <w:r w:rsidR="0012235D">
        <w:rPr>
          <w:rFonts w:hint="eastAsia"/>
          <w:lang w:eastAsia="zh-CN"/>
        </w:rPr>
        <w:t>in this course's project, some kind</w:t>
      </w:r>
      <w:r w:rsidR="0099557F">
        <w:rPr>
          <w:rFonts w:hint="eastAsia"/>
          <w:lang w:eastAsia="zh-CN"/>
        </w:rPr>
        <w:t>s</w:t>
      </w:r>
      <w:r w:rsidR="0012235D">
        <w:rPr>
          <w:rFonts w:hint="eastAsia"/>
          <w:lang w:eastAsia="zh-CN"/>
        </w:rPr>
        <w:t xml:space="preserve"> of research should be done beforehand to match people with </w:t>
      </w:r>
      <w:r w:rsidR="00CB354D">
        <w:rPr>
          <w:rFonts w:hint="eastAsia"/>
          <w:lang w:eastAsia="zh-CN"/>
        </w:rPr>
        <w:t>more similar technic background, so that both members of a pair can fully participate in the process of developing and more collaboratively work on the project.</w:t>
      </w:r>
    </w:p>
    <w:p w14:paraId="59B9EC77" w14:textId="543D8FFE" w:rsidR="004202CB" w:rsidRDefault="00793923" w:rsidP="00FF7506">
      <w:pPr>
        <w:jc w:val="both"/>
        <w:rPr>
          <w:lang w:eastAsia="zh-CN"/>
        </w:rPr>
      </w:pPr>
      <w:r>
        <w:rPr>
          <w:rFonts w:hint="eastAsia"/>
          <w:lang w:eastAsia="zh-CN"/>
        </w:rPr>
        <w:lastRenderedPageBreak/>
        <w:t xml:space="preserve">To increase the speed of developing, </w:t>
      </w:r>
      <w:r w:rsidR="00B67AB7">
        <w:rPr>
          <w:rFonts w:hint="eastAsia"/>
          <w:lang w:eastAsia="zh-CN"/>
        </w:rPr>
        <w:t xml:space="preserve">coding of system and tests can also be done in parallel </w:t>
      </w:r>
      <w:r w:rsidR="005D155D">
        <w:rPr>
          <w:lang w:eastAsia="zh-CN"/>
        </w:rPr>
        <w:t>if</w:t>
      </w:r>
      <w:r w:rsidR="008F000C">
        <w:rPr>
          <w:rFonts w:hint="eastAsia"/>
          <w:lang w:eastAsia="zh-CN"/>
        </w:rPr>
        <w:t xml:space="preserve"> the interfaces are settled. When we can a set of accurate </w:t>
      </w:r>
      <w:r w:rsidR="008F000C">
        <w:rPr>
          <w:lang w:eastAsia="zh-CN"/>
        </w:rPr>
        <w:t>signatures</w:t>
      </w:r>
      <w:r w:rsidR="008F000C">
        <w:rPr>
          <w:rFonts w:hint="eastAsia"/>
          <w:lang w:eastAsia="zh-CN"/>
        </w:rPr>
        <w:t xml:space="preserve"> if functions and methods, their behaviors are entirely predictable and, as a result, testable. By </w:t>
      </w:r>
      <w:r w:rsidR="00F35480">
        <w:rPr>
          <w:lang w:eastAsia="zh-CN"/>
        </w:rPr>
        <w:t>simultaneously</w:t>
      </w:r>
      <w:r w:rsidR="006C129B">
        <w:rPr>
          <w:rFonts w:hint="eastAsia"/>
          <w:lang w:eastAsia="zh-CN"/>
        </w:rPr>
        <w:t xml:space="preserve"> finishing the coding and testing, we may expect that less time will be taken, and as soon as the coding completed, debugging or refactoring driven by test can start immediately</w:t>
      </w:r>
      <w:r w:rsidR="007D3B33">
        <w:rPr>
          <w:rFonts w:hint="eastAsia"/>
          <w:lang w:eastAsia="zh-CN"/>
        </w:rPr>
        <w:t>.</w:t>
      </w:r>
    </w:p>
    <w:p w14:paraId="46E8DFE2" w14:textId="2551190E" w:rsidR="00D40509" w:rsidRDefault="00650660" w:rsidP="00FF7506">
      <w:pPr>
        <w:jc w:val="both"/>
        <w:rPr>
          <w:lang w:eastAsia="zh-CN"/>
        </w:rPr>
      </w:pPr>
      <w:r>
        <w:rPr>
          <w:rFonts w:hint="eastAsia"/>
          <w:lang w:eastAsia="zh-CN"/>
        </w:rPr>
        <w:t>With the successful experience of using extreme programming</w:t>
      </w:r>
      <w:r w:rsidR="005412C3">
        <w:rPr>
          <w:rFonts w:hint="eastAsia"/>
          <w:lang w:eastAsia="zh-CN"/>
        </w:rPr>
        <w:t xml:space="preserve">, and the customized improvements based on the </w:t>
      </w:r>
      <w:r w:rsidR="00EC3DEE">
        <w:rPr>
          <w:rFonts w:hint="eastAsia"/>
          <w:lang w:eastAsia="zh-CN"/>
        </w:rPr>
        <w:t>problems in the past, it is expected we can reach a good start of this challenging but rewarding experience.</w:t>
      </w:r>
    </w:p>
    <w:p w14:paraId="40B13756" w14:textId="77777777" w:rsidR="00091787" w:rsidRDefault="00091787" w:rsidP="00FF7506">
      <w:pPr>
        <w:jc w:val="both"/>
        <w:rPr>
          <w:lang w:eastAsia="zh-CN"/>
        </w:rPr>
      </w:pPr>
    </w:p>
    <w:p w14:paraId="69A4B72E" w14:textId="77777777" w:rsidR="00091787" w:rsidRDefault="00091787" w:rsidP="00FF7506">
      <w:pPr>
        <w:jc w:val="both"/>
        <w:rPr>
          <w:lang w:eastAsia="zh-CN"/>
        </w:rPr>
      </w:pPr>
    </w:p>
    <w:p w14:paraId="17A5D6C0" w14:textId="77777777" w:rsidR="00B801BB" w:rsidRDefault="00B801BB" w:rsidP="001322F5">
      <w:pPr>
        <w:jc w:val="both"/>
        <w:rPr>
          <w:lang w:eastAsia="zh-CN"/>
        </w:rPr>
      </w:pPr>
    </w:p>
    <w:p w14:paraId="502C3A13" w14:textId="77777777" w:rsidR="00B801BB" w:rsidRDefault="00B801BB" w:rsidP="001322F5">
      <w:pPr>
        <w:jc w:val="both"/>
        <w:rPr>
          <w:lang w:eastAsia="zh-CN"/>
        </w:rPr>
      </w:pPr>
    </w:p>
    <w:p w14:paraId="4BBCCFD5" w14:textId="77777777" w:rsidR="00B801BB" w:rsidRDefault="00B801BB" w:rsidP="001322F5">
      <w:pPr>
        <w:jc w:val="both"/>
        <w:rPr>
          <w:lang w:eastAsia="zh-CN"/>
        </w:rPr>
      </w:pPr>
    </w:p>
    <w:p w14:paraId="77686911" w14:textId="4E32FB9B" w:rsidR="001322F5" w:rsidRDefault="00091787" w:rsidP="001322F5">
      <w:pPr>
        <w:jc w:val="both"/>
        <w:rPr>
          <w:lang w:eastAsia="zh-CN"/>
        </w:rPr>
      </w:pPr>
      <w:r>
        <w:rPr>
          <w:rFonts w:hint="eastAsia"/>
          <w:lang w:eastAsia="zh-CN"/>
        </w:rPr>
        <w:t>List of Rules from Reading:</w:t>
      </w:r>
    </w:p>
    <w:p w14:paraId="373F3875" w14:textId="5BBF9795" w:rsidR="001322F5" w:rsidRDefault="001322F5" w:rsidP="00C44516">
      <w:pPr>
        <w:pStyle w:val="ListParagraph"/>
        <w:numPr>
          <w:ilvl w:val="0"/>
          <w:numId w:val="16"/>
        </w:numPr>
        <w:jc w:val="both"/>
        <w:rPr>
          <w:lang w:eastAsia="zh-CN"/>
        </w:rPr>
      </w:pPr>
      <w:r>
        <w:rPr>
          <w:rFonts w:hint="eastAsia"/>
          <w:lang w:eastAsia="zh-CN"/>
        </w:rPr>
        <w:t>Unclear writings can be caused by:</w:t>
      </w:r>
    </w:p>
    <w:p w14:paraId="60271BD9" w14:textId="10FD8BF4" w:rsidR="001322F5" w:rsidRDefault="00C669C7" w:rsidP="00C44516">
      <w:pPr>
        <w:pStyle w:val="ListParagraph"/>
        <w:numPr>
          <w:ilvl w:val="1"/>
          <w:numId w:val="16"/>
        </w:numPr>
        <w:jc w:val="both"/>
        <w:rPr>
          <w:lang w:eastAsia="zh-CN"/>
        </w:rPr>
      </w:pPr>
      <w:r>
        <w:rPr>
          <w:rFonts w:hint="eastAsia"/>
          <w:lang w:eastAsia="zh-CN"/>
        </w:rPr>
        <w:t>Abstract and turgid concepts</w:t>
      </w:r>
    </w:p>
    <w:p w14:paraId="6C3D9156" w14:textId="714EEFD4" w:rsidR="00C669C7" w:rsidRDefault="00C669C7" w:rsidP="00C44516">
      <w:pPr>
        <w:pStyle w:val="ListParagraph"/>
        <w:numPr>
          <w:ilvl w:val="1"/>
          <w:numId w:val="16"/>
        </w:numPr>
        <w:jc w:val="both"/>
        <w:rPr>
          <w:lang w:eastAsia="zh-CN"/>
        </w:rPr>
      </w:pPr>
      <w:r>
        <w:rPr>
          <w:rFonts w:hint="eastAsia"/>
          <w:lang w:eastAsia="zh-CN"/>
        </w:rPr>
        <w:t>Disjointed sentenced</w:t>
      </w:r>
    </w:p>
    <w:p w14:paraId="16910C53" w14:textId="4F5FC054" w:rsidR="00C669C7" w:rsidRDefault="00C669C7" w:rsidP="00C44516">
      <w:pPr>
        <w:pStyle w:val="ListParagraph"/>
        <w:numPr>
          <w:ilvl w:val="1"/>
          <w:numId w:val="16"/>
        </w:numPr>
        <w:jc w:val="both"/>
        <w:rPr>
          <w:lang w:eastAsia="zh-CN"/>
        </w:rPr>
      </w:pPr>
      <w:r>
        <w:rPr>
          <w:rFonts w:hint="eastAsia"/>
          <w:lang w:eastAsia="zh-CN"/>
        </w:rPr>
        <w:t>Technical language</w:t>
      </w:r>
    </w:p>
    <w:p w14:paraId="27624064" w14:textId="14494ED4" w:rsidR="008B0907" w:rsidRDefault="008B0907" w:rsidP="00C44516">
      <w:pPr>
        <w:pStyle w:val="ListParagraph"/>
        <w:numPr>
          <w:ilvl w:val="0"/>
          <w:numId w:val="16"/>
        </w:numPr>
        <w:jc w:val="both"/>
        <w:rPr>
          <w:lang w:eastAsia="zh-CN"/>
        </w:rPr>
      </w:pPr>
      <w:r>
        <w:rPr>
          <w:rFonts w:hint="eastAsia"/>
          <w:lang w:eastAsia="zh-CN"/>
        </w:rPr>
        <w:t>The first two principles of clear writing</w:t>
      </w:r>
    </w:p>
    <w:p w14:paraId="31AB50D8" w14:textId="45C0A700" w:rsidR="008B0907" w:rsidRDefault="008B0907" w:rsidP="00C44516">
      <w:pPr>
        <w:pStyle w:val="ListParagraph"/>
        <w:numPr>
          <w:ilvl w:val="1"/>
          <w:numId w:val="16"/>
        </w:numPr>
        <w:jc w:val="both"/>
        <w:rPr>
          <w:lang w:eastAsia="zh-CN"/>
        </w:rPr>
      </w:pPr>
      <w:r>
        <w:rPr>
          <w:rFonts w:hint="eastAsia"/>
          <w:lang w:eastAsia="zh-CN"/>
        </w:rPr>
        <w:t>The subjects of the sentences name the cast of characters</w:t>
      </w:r>
    </w:p>
    <w:p w14:paraId="0649514D" w14:textId="012CFE86" w:rsidR="008B0907" w:rsidRDefault="008B0907" w:rsidP="00C44516">
      <w:pPr>
        <w:pStyle w:val="ListParagraph"/>
        <w:numPr>
          <w:ilvl w:val="1"/>
          <w:numId w:val="16"/>
        </w:numPr>
        <w:jc w:val="both"/>
        <w:rPr>
          <w:lang w:eastAsia="zh-CN"/>
        </w:rPr>
      </w:pPr>
      <w:r>
        <w:rPr>
          <w:rFonts w:hint="eastAsia"/>
          <w:lang w:eastAsia="zh-CN"/>
        </w:rPr>
        <w:t>The verbs that go with those subjects name the crucial actions those characters are part of</w:t>
      </w:r>
    </w:p>
    <w:p w14:paraId="5B104172" w14:textId="77777777" w:rsidR="008B0907" w:rsidRPr="00C44516" w:rsidRDefault="008B0907" w:rsidP="00C44516">
      <w:pPr>
        <w:pStyle w:val="ListParagraph"/>
        <w:numPr>
          <w:ilvl w:val="0"/>
          <w:numId w:val="16"/>
        </w:numPr>
        <w:jc w:val="both"/>
        <w:rPr>
          <w:lang w:eastAsia="zh-CN"/>
        </w:rPr>
      </w:pPr>
      <w:r>
        <w:rPr>
          <w:lang w:eastAsia="zh-CN"/>
        </w:rPr>
        <w:lastRenderedPageBreak/>
        <w:t>When you turn nouns into verbs, you have to use logical opera</w:t>
      </w:r>
      <w:r>
        <w:rPr>
          <w:lang w:eastAsia="zh-CN"/>
        </w:rPr>
        <w:softHyphen/>
        <w:t xml:space="preserve"> tors like </w:t>
      </w:r>
      <w:r w:rsidRPr="00C44516">
        <w:rPr>
          <w:lang w:eastAsia="zh-CN"/>
        </w:rPr>
        <w:t xml:space="preserve">because, although, </w:t>
      </w:r>
      <w:r>
        <w:rPr>
          <w:lang w:eastAsia="zh-CN"/>
        </w:rPr>
        <w:t>and if to link the new sequences of clauses.</w:t>
      </w:r>
    </w:p>
    <w:p w14:paraId="1B3B4B9F" w14:textId="77777777" w:rsidR="00EA1011" w:rsidRPr="00C44516" w:rsidRDefault="00EA1011" w:rsidP="00C44516">
      <w:pPr>
        <w:pStyle w:val="ListParagraph"/>
        <w:numPr>
          <w:ilvl w:val="0"/>
          <w:numId w:val="16"/>
        </w:numPr>
        <w:jc w:val="both"/>
        <w:rPr>
          <w:lang w:eastAsia="zh-CN"/>
        </w:rPr>
      </w:pPr>
      <w:r>
        <w:rPr>
          <w:lang w:eastAsia="zh-CN"/>
        </w:rPr>
        <w:t>Some characters do not appear in a sentence at all, so that when we revise, we have to supply them</w:t>
      </w:r>
    </w:p>
    <w:p w14:paraId="72174132" w14:textId="044CF49A" w:rsidR="008B0907" w:rsidRDefault="008143E1" w:rsidP="00C44516">
      <w:pPr>
        <w:pStyle w:val="ListParagraph"/>
        <w:numPr>
          <w:ilvl w:val="0"/>
          <w:numId w:val="16"/>
        </w:numPr>
        <w:jc w:val="both"/>
        <w:rPr>
          <w:lang w:eastAsia="zh-CN"/>
        </w:rPr>
      </w:pPr>
      <w:r>
        <w:rPr>
          <w:rFonts w:hint="eastAsia"/>
          <w:lang w:eastAsia="zh-CN"/>
        </w:rPr>
        <w:t>Pattern to fix useless nominalizations</w:t>
      </w:r>
      <w:r w:rsidR="00AB2FB4">
        <w:rPr>
          <w:rFonts w:hint="eastAsia"/>
          <w:lang w:eastAsia="zh-CN"/>
        </w:rPr>
        <w:t>:</w:t>
      </w:r>
    </w:p>
    <w:p w14:paraId="335837F9" w14:textId="37C0E300" w:rsidR="00F22D00" w:rsidRDefault="00F22D00" w:rsidP="00C44516">
      <w:pPr>
        <w:pStyle w:val="ListParagraph"/>
        <w:numPr>
          <w:ilvl w:val="1"/>
          <w:numId w:val="16"/>
        </w:numPr>
        <w:jc w:val="both"/>
        <w:rPr>
          <w:lang w:eastAsia="zh-CN"/>
        </w:rPr>
      </w:pPr>
      <w:r>
        <w:rPr>
          <w:lang w:eastAsia="zh-CN"/>
        </w:rPr>
        <w:t>When the nominalization fol</w:t>
      </w:r>
      <w:r w:rsidR="001F439F">
        <w:rPr>
          <w:lang w:eastAsia="zh-CN"/>
        </w:rPr>
        <w:t xml:space="preserve">lows a verb, with little specific </w:t>
      </w:r>
      <w:r>
        <w:rPr>
          <w:lang w:eastAsia="zh-CN"/>
        </w:rPr>
        <w:t>meaning, change the nominalization to a verb that can replace the empty verb</w:t>
      </w:r>
    </w:p>
    <w:p w14:paraId="682BF2C8" w14:textId="2511CF36" w:rsidR="001F439F" w:rsidRPr="00C44516" w:rsidRDefault="001F439F" w:rsidP="00C44516">
      <w:pPr>
        <w:pStyle w:val="ListParagraph"/>
        <w:numPr>
          <w:ilvl w:val="1"/>
          <w:numId w:val="16"/>
        </w:numPr>
        <w:jc w:val="both"/>
        <w:rPr>
          <w:lang w:eastAsia="zh-CN"/>
        </w:rPr>
      </w:pPr>
      <w:r w:rsidRPr="00C44516">
        <w:rPr>
          <w:lang w:eastAsia="zh-CN"/>
        </w:rPr>
        <w:t>When the nominalization</w:t>
      </w:r>
      <w:r w:rsidR="009043EE">
        <w:rPr>
          <w:lang w:eastAsia="zh-CN"/>
        </w:rPr>
        <w:t xml:space="preserve"> </w:t>
      </w:r>
      <w:r w:rsidRPr="00C44516">
        <w:rPr>
          <w:lang w:eastAsia="zh-CN"/>
        </w:rPr>
        <w:t xml:space="preserve">follows </w:t>
      </w:r>
      <w:r w:rsidR="009043EE" w:rsidRPr="009043EE">
        <w:rPr>
          <w:lang w:eastAsia="zh-CN"/>
        </w:rPr>
        <w:t>"</w:t>
      </w:r>
      <w:r w:rsidRPr="0003641A">
        <w:rPr>
          <w:lang w:eastAsia="zh-CN"/>
        </w:rPr>
        <w:t>there is</w:t>
      </w:r>
      <w:r w:rsidR="009043EE" w:rsidRPr="0003641A">
        <w:rPr>
          <w:lang w:eastAsia="zh-CN"/>
        </w:rPr>
        <w:t>"</w:t>
      </w:r>
      <w:r w:rsidRPr="00C44516">
        <w:rPr>
          <w:lang w:eastAsia="zh-CN"/>
        </w:rPr>
        <w:t xml:space="preserve"> or </w:t>
      </w:r>
      <w:r w:rsidR="009043EE" w:rsidRPr="009043EE">
        <w:rPr>
          <w:lang w:eastAsia="zh-CN"/>
        </w:rPr>
        <w:t>"</w:t>
      </w:r>
      <w:r w:rsidRPr="0003641A">
        <w:rPr>
          <w:lang w:eastAsia="zh-CN"/>
        </w:rPr>
        <w:t>there are</w:t>
      </w:r>
      <w:r w:rsidR="009043EE">
        <w:rPr>
          <w:i/>
          <w:lang w:eastAsia="zh-CN"/>
        </w:rPr>
        <w:t>"</w:t>
      </w:r>
      <w:r w:rsidRPr="00C44516">
        <w:rPr>
          <w:lang w:eastAsia="zh-CN"/>
        </w:rPr>
        <w:t xml:space="preserve">, </w:t>
      </w:r>
      <w:r w:rsidR="00DA2E11" w:rsidRPr="00DA2E11">
        <w:rPr>
          <w:lang w:eastAsia="zh-CN"/>
        </w:rPr>
        <w:t>change the nominalization to a</w:t>
      </w:r>
      <w:r w:rsidR="00DA2E11">
        <w:rPr>
          <w:rFonts w:hint="eastAsia"/>
          <w:lang w:eastAsia="zh-CN"/>
        </w:rPr>
        <w:t xml:space="preserve"> </w:t>
      </w:r>
      <w:r w:rsidRPr="00C44516">
        <w:rPr>
          <w:lang w:eastAsia="zh-CN"/>
        </w:rPr>
        <w:t xml:space="preserve">verb and </w:t>
      </w:r>
      <w:r>
        <w:rPr>
          <w:rFonts w:hint="eastAsia"/>
          <w:lang w:eastAsia="zh-CN"/>
        </w:rPr>
        <w:t>fi</w:t>
      </w:r>
      <w:r w:rsidRPr="00C44516">
        <w:rPr>
          <w:lang w:eastAsia="zh-CN"/>
        </w:rPr>
        <w:t>nd a subject</w:t>
      </w:r>
    </w:p>
    <w:p w14:paraId="2B606C40" w14:textId="00B679E3" w:rsidR="00DA2E11" w:rsidRPr="00C44516" w:rsidRDefault="00DA2E11" w:rsidP="00C44516">
      <w:pPr>
        <w:pStyle w:val="ListParagraph"/>
        <w:numPr>
          <w:ilvl w:val="1"/>
          <w:numId w:val="16"/>
        </w:numPr>
        <w:jc w:val="both"/>
        <w:rPr>
          <w:lang w:eastAsia="zh-CN"/>
        </w:rPr>
      </w:pPr>
      <w:r>
        <w:rPr>
          <w:lang w:eastAsia="zh-CN"/>
        </w:rPr>
        <w:t>When the nominalization is the subject of an empty verb, change the nominalization to a verb and</w:t>
      </w:r>
      <w:r w:rsidRPr="00C44516">
        <w:rPr>
          <w:lang w:eastAsia="zh-CN"/>
        </w:rPr>
        <w:t> </w:t>
      </w:r>
      <w:r>
        <w:rPr>
          <w:rFonts w:hint="eastAsia"/>
          <w:lang w:eastAsia="zh-CN"/>
        </w:rPr>
        <w:t>fi</w:t>
      </w:r>
      <w:r>
        <w:rPr>
          <w:lang w:eastAsia="zh-CN"/>
        </w:rPr>
        <w:t>nd a new subject</w:t>
      </w:r>
    </w:p>
    <w:p w14:paraId="18C9A6A6" w14:textId="63A65198" w:rsidR="00DA2E11" w:rsidRPr="00C44516" w:rsidRDefault="00DA2E11" w:rsidP="00C44516">
      <w:pPr>
        <w:pStyle w:val="ListParagraph"/>
        <w:numPr>
          <w:ilvl w:val="1"/>
          <w:numId w:val="16"/>
        </w:numPr>
        <w:jc w:val="both"/>
        <w:rPr>
          <w:lang w:eastAsia="zh-CN"/>
        </w:rPr>
      </w:pPr>
      <w:r w:rsidRPr="00C44516">
        <w:rPr>
          <w:lang w:eastAsia="zh-CN"/>
        </w:rPr>
        <w:t>When you </w:t>
      </w:r>
      <w:r>
        <w:rPr>
          <w:rFonts w:hint="eastAsia"/>
          <w:lang w:eastAsia="zh-CN"/>
        </w:rPr>
        <w:t>fi</w:t>
      </w:r>
      <w:r w:rsidRPr="00C44516">
        <w:rPr>
          <w:lang w:eastAsia="zh-CN"/>
        </w:rPr>
        <w:t>nd consecutive nominalizations, turn the </w:t>
      </w:r>
      <w:r>
        <w:rPr>
          <w:rFonts w:hint="eastAsia"/>
          <w:lang w:eastAsia="zh-CN"/>
        </w:rPr>
        <w:t>fi</w:t>
      </w:r>
      <w:r w:rsidRPr="00C44516">
        <w:rPr>
          <w:lang w:eastAsia="zh-CN"/>
        </w:rPr>
        <w:t>rst one into a verb. Then either leave the second or turn it into a verb</w:t>
      </w:r>
      <w:r>
        <w:rPr>
          <w:rFonts w:hint="eastAsia"/>
          <w:lang w:eastAsia="zh-CN"/>
        </w:rPr>
        <w:t xml:space="preserve"> </w:t>
      </w:r>
      <w:r w:rsidRPr="00C44516">
        <w:rPr>
          <w:lang w:eastAsia="zh-CN"/>
        </w:rPr>
        <w:t>in a clause beginning with how or why</w:t>
      </w:r>
    </w:p>
    <w:p w14:paraId="54A2CADA" w14:textId="7CA63E01" w:rsidR="00AB2FB4" w:rsidRDefault="00CE782B" w:rsidP="009043EE">
      <w:pPr>
        <w:pStyle w:val="ListParagraph"/>
        <w:numPr>
          <w:ilvl w:val="1"/>
          <w:numId w:val="16"/>
        </w:numPr>
        <w:jc w:val="both"/>
        <w:rPr>
          <w:lang w:eastAsia="zh-CN"/>
        </w:rPr>
      </w:pPr>
      <w:r w:rsidRPr="00C44516">
        <w:rPr>
          <w:lang w:eastAsia="zh-CN"/>
        </w:rPr>
        <w:t>We have to revise more extensively when a nominalization in a subject is linked to a second nominalization in the predicate by a verb or phrase that logically connects them</w:t>
      </w:r>
    </w:p>
    <w:p w14:paraId="74E619F0" w14:textId="77777777" w:rsidR="009130B4" w:rsidRDefault="00365E1A" w:rsidP="009043EE">
      <w:pPr>
        <w:pStyle w:val="ListParagraph"/>
        <w:numPr>
          <w:ilvl w:val="0"/>
          <w:numId w:val="16"/>
        </w:numPr>
        <w:jc w:val="both"/>
        <w:rPr>
          <w:lang w:eastAsia="zh-CN"/>
        </w:rPr>
      </w:pPr>
      <w:r>
        <w:rPr>
          <w:rFonts w:hint="eastAsia"/>
          <w:lang w:eastAsia="zh-CN"/>
        </w:rPr>
        <w:t xml:space="preserve">Useful </w:t>
      </w:r>
      <w:r>
        <w:rPr>
          <w:lang w:eastAsia="zh-CN"/>
        </w:rPr>
        <w:t>Nominalizations</w:t>
      </w:r>
      <w:r>
        <w:rPr>
          <w:rFonts w:hint="eastAsia"/>
          <w:lang w:eastAsia="zh-CN"/>
        </w:rPr>
        <w:t>:</w:t>
      </w:r>
    </w:p>
    <w:p w14:paraId="27BE010D" w14:textId="77777777" w:rsidR="009130B4" w:rsidRDefault="00365E1A" w:rsidP="009043EE">
      <w:pPr>
        <w:pStyle w:val="ListParagraph"/>
        <w:numPr>
          <w:ilvl w:val="1"/>
          <w:numId w:val="16"/>
        </w:numPr>
        <w:jc w:val="both"/>
      </w:pPr>
      <w:r w:rsidRPr="009130B4">
        <w:t>The nominalization is a subject referring to a previous</w:t>
      </w:r>
      <w:r w:rsidRPr="009130B4">
        <w:rPr>
          <w:rFonts w:hint="eastAsia"/>
        </w:rPr>
        <w:t xml:space="preserve"> </w:t>
      </w:r>
      <w:r w:rsidRPr="009130B4">
        <w:t>sentenc</w:t>
      </w:r>
      <w:r w:rsidR="009130B4" w:rsidRPr="009130B4">
        <w:t>e</w:t>
      </w:r>
    </w:p>
    <w:p w14:paraId="025EFA3C" w14:textId="3F3B0812" w:rsidR="009130B4" w:rsidRDefault="009130B4" w:rsidP="009043EE">
      <w:pPr>
        <w:pStyle w:val="ListParagraph"/>
        <w:numPr>
          <w:ilvl w:val="1"/>
          <w:numId w:val="16"/>
        </w:numPr>
        <w:jc w:val="both"/>
      </w:pPr>
      <w:r w:rsidRPr="009130B4">
        <w:t>The nominalization names what would be the object of its verb</w:t>
      </w:r>
    </w:p>
    <w:p w14:paraId="51469C2D" w14:textId="77777777" w:rsidR="009130B4" w:rsidRPr="009043EE" w:rsidRDefault="009130B4" w:rsidP="009043EE">
      <w:pPr>
        <w:pStyle w:val="ListParagraph"/>
        <w:numPr>
          <w:ilvl w:val="1"/>
          <w:numId w:val="16"/>
        </w:numPr>
        <w:jc w:val="both"/>
      </w:pPr>
      <w:r w:rsidRPr="009043EE">
        <w:t>A succinct nominalization can replace an awkward "The fact that"</w:t>
      </w:r>
    </w:p>
    <w:p w14:paraId="26024B83" w14:textId="77777777" w:rsidR="009130B4" w:rsidRPr="009130B4" w:rsidRDefault="009130B4" w:rsidP="009043EE">
      <w:pPr>
        <w:pStyle w:val="ListParagraph"/>
        <w:numPr>
          <w:ilvl w:val="1"/>
          <w:numId w:val="16"/>
        </w:numPr>
        <w:jc w:val="both"/>
      </w:pPr>
      <w:r>
        <w:t>Some nominalizations refer to an often repeated concept</w:t>
      </w:r>
    </w:p>
    <w:p w14:paraId="35CB59A2" w14:textId="62DE5528" w:rsidR="009130B4" w:rsidRPr="009043EE" w:rsidRDefault="009130B4" w:rsidP="009043EE">
      <w:pPr>
        <w:pStyle w:val="ListParagraph"/>
        <w:numPr>
          <w:ilvl w:val="1"/>
          <w:numId w:val="16"/>
        </w:numPr>
        <w:jc w:val="both"/>
      </w:pPr>
      <w:r w:rsidRPr="009043EE">
        <w:lastRenderedPageBreak/>
        <w:t>We often use a nominalization after there is/are to intro</w:t>
      </w:r>
      <w:r w:rsidRPr="009043EE">
        <w:softHyphen/>
        <w:t>duce a topic that we develop in subsequent sentences</w:t>
      </w:r>
    </w:p>
    <w:p w14:paraId="19E0B3FD" w14:textId="376AA9BA" w:rsidR="009130B4" w:rsidRPr="009043EE" w:rsidRDefault="009130B4" w:rsidP="009043EE">
      <w:pPr>
        <w:pStyle w:val="ListParagraph"/>
        <w:numPr>
          <w:ilvl w:val="1"/>
          <w:numId w:val="16"/>
        </w:numPr>
        <w:jc w:val="both"/>
      </w:pPr>
      <w:r w:rsidRPr="009043EE">
        <w:t>And sometimes our topic seems so abstract that we think we can write about it only in nominalizations. Here are two passages about an abstract principle of law. In the </w:t>
      </w:r>
      <w:r>
        <w:rPr>
          <w:rFonts w:hint="eastAsia"/>
          <w:lang w:eastAsia="zh-CN"/>
        </w:rPr>
        <w:t>fi</w:t>
      </w:r>
      <w:r w:rsidRPr="009043EE">
        <w:t xml:space="preserve">rst, the </w:t>
      </w:r>
      <w:r w:rsidRPr="009130B4">
        <w:t>ab</w:t>
      </w:r>
      <w:r w:rsidRPr="009130B4">
        <w:softHyphen/>
      </w:r>
      <w:r w:rsidRPr="009043EE">
        <w:t xml:space="preserve">stract nominalization recovery in equity </w:t>
      </w:r>
      <w:r w:rsidRPr="006A7062">
        <w:t>acts virtually as a char</w:t>
      </w:r>
      <w:r w:rsidRPr="006A7062">
        <w:softHyphen/>
      </w:r>
      <w:r w:rsidRPr="009043EE">
        <w:t>acter. It "requires," it "recovers," it "relaxes," just as a real character might</w:t>
      </w:r>
    </w:p>
    <w:p w14:paraId="4739FC28" w14:textId="506A2534" w:rsidR="009130B4" w:rsidRDefault="006A7062" w:rsidP="009043EE">
      <w:pPr>
        <w:pStyle w:val="ListParagraph"/>
        <w:numPr>
          <w:ilvl w:val="0"/>
          <w:numId w:val="16"/>
        </w:numPr>
        <w:jc w:val="both"/>
      </w:pPr>
      <w:r>
        <w:rPr>
          <w:rFonts w:hint="eastAsia"/>
          <w:lang w:eastAsia="zh-CN"/>
        </w:rPr>
        <w:t>Passives and Agents</w:t>
      </w:r>
    </w:p>
    <w:p w14:paraId="501CC459" w14:textId="6262E1F7" w:rsidR="007F1E99" w:rsidRPr="009130B4" w:rsidRDefault="006A7062" w:rsidP="009043EE">
      <w:pPr>
        <w:pStyle w:val="ListParagraph"/>
        <w:numPr>
          <w:ilvl w:val="1"/>
          <w:numId w:val="16"/>
        </w:numPr>
        <w:suppressAutoHyphens w:val="0"/>
        <w:spacing w:line="240" w:lineRule="auto"/>
      </w:pPr>
      <w:r w:rsidRPr="009043EE">
        <w:t xml:space="preserve">In addition to avoiding abstract nominalizations, you can make your style more direct if </w:t>
      </w:r>
      <w:r w:rsidRPr="0040023C">
        <w:t>you also av</w:t>
      </w:r>
      <w:r w:rsidRPr="007F1E99">
        <w:t>oid unnecessary pas</w:t>
      </w:r>
      <w:r w:rsidRPr="007F1E99">
        <w:softHyphen/>
      </w:r>
      <w:r w:rsidRPr="009043EE">
        <w:t>sive verbs</w:t>
      </w:r>
    </w:p>
    <w:sectPr w:rsidR="007F1E99" w:rsidRPr="009130B4" w:rsidSect="00DE3CF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nxiao Bai" w:date="2017-03-11T18:31:00Z" w:initials="LB">
    <w:p w14:paraId="69E33BEB" w14:textId="3AA47780" w:rsidR="00501E99" w:rsidRDefault="00501E99" w:rsidP="001B2EAE">
      <w:pPr>
        <w:ind w:left="1440" w:firstLine="0"/>
        <w:jc w:val="both"/>
        <w:rPr>
          <w:lang w:eastAsia="zh-CN"/>
        </w:rPr>
      </w:pPr>
      <w:r>
        <w:rPr>
          <w:rStyle w:val="CommentReference"/>
        </w:rPr>
        <w:annotationRef/>
      </w:r>
      <w:r>
        <w:t xml:space="preserve">Rule: </w:t>
      </w:r>
      <w:r>
        <w:rPr>
          <w:rFonts w:hint="eastAsia"/>
          <w:lang w:eastAsia="zh-CN"/>
        </w:rPr>
        <w:t>The verbs that go with those subjects name the crucial actions those characters are part of</w:t>
      </w:r>
    </w:p>
  </w:comment>
  <w:comment w:id="6" w:author="Lanxiao Bai" w:date="2017-03-11T18:32:00Z" w:initials="LB">
    <w:p w14:paraId="52893866" w14:textId="5E0F7F9C" w:rsidR="00501E99" w:rsidRDefault="00501E99" w:rsidP="00EE3681">
      <w:pPr>
        <w:suppressAutoHyphens w:val="0"/>
        <w:spacing w:line="240" w:lineRule="auto"/>
        <w:ind w:left="1440" w:firstLine="0"/>
      </w:pPr>
      <w:r>
        <w:rPr>
          <w:rStyle w:val="CommentReference"/>
        </w:rPr>
        <w:annotationRef/>
      </w:r>
      <w:r w:rsidR="00EE3681">
        <w:t xml:space="preserve">Rule: </w:t>
      </w:r>
      <w:r w:rsidR="00EE3681">
        <w:rPr>
          <w:rStyle w:val="CommentReference"/>
        </w:rPr>
        <w:annotationRef/>
      </w:r>
      <w:r w:rsidR="00EE3681" w:rsidRPr="009043EE">
        <w:t xml:space="preserve">In addition to avoiding abstract nominalizations, you can make your style more direct if </w:t>
      </w:r>
      <w:r w:rsidR="00EE3681" w:rsidRPr="0040023C">
        <w:t>you also av</w:t>
      </w:r>
      <w:r w:rsidR="00EE3681" w:rsidRPr="007F1E99">
        <w:t>oid unnecessary pas</w:t>
      </w:r>
      <w:r w:rsidR="00EE3681" w:rsidRPr="007F1E99">
        <w:softHyphen/>
      </w:r>
      <w:r w:rsidR="00EE3681" w:rsidRPr="009043EE">
        <w:t>sive verbs</w:t>
      </w:r>
    </w:p>
  </w:comment>
  <w:comment w:id="11" w:author="Lanxiao Bai" w:date="2017-03-11T18:34:00Z" w:initials="LB">
    <w:p w14:paraId="0CFCA65F" w14:textId="77777777" w:rsidR="00501E99" w:rsidRPr="009130B4" w:rsidRDefault="00501E99" w:rsidP="00501E99">
      <w:pPr>
        <w:suppressAutoHyphens w:val="0"/>
        <w:spacing w:line="240" w:lineRule="auto"/>
        <w:ind w:left="1440" w:firstLine="0"/>
      </w:pPr>
      <w:r>
        <w:rPr>
          <w:rStyle w:val="CommentReference"/>
        </w:rPr>
        <w:annotationRef/>
      </w:r>
      <w:r w:rsidRPr="009043EE">
        <w:t>In addition to avoiding abstrac</w:t>
      </w:r>
      <w:bookmarkStart w:id="12" w:name="_GoBack"/>
      <w:bookmarkEnd w:id="12"/>
      <w:r w:rsidRPr="009043EE">
        <w:t xml:space="preserve">t nominalizations, you can make your style more direct if </w:t>
      </w:r>
      <w:r w:rsidRPr="0040023C">
        <w:t>you also av</w:t>
      </w:r>
      <w:r w:rsidRPr="007F1E99">
        <w:t>oid unnecessary pas</w:t>
      </w:r>
      <w:r w:rsidRPr="007F1E99">
        <w:softHyphen/>
      </w:r>
      <w:r w:rsidRPr="009043EE">
        <w:t>sive verbs</w:t>
      </w:r>
    </w:p>
    <w:p w14:paraId="09A26BDB" w14:textId="37107246" w:rsidR="00501E99" w:rsidRDefault="00501E99">
      <w:pPr>
        <w:pStyle w:val="CommentText"/>
      </w:pPr>
    </w:p>
  </w:comment>
  <w:comment w:id="23" w:author="Lanxiao Bai" w:date="2017-03-11T18:35:00Z" w:initials="LB">
    <w:p w14:paraId="3DC94766" w14:textId="77777777" w:rsidR="00501E99" w:rsidRPr="009130B4" w:rsidRDefault="00501E99" w:rsidP="00501E99">
      <w:pPr>
        <w:suppressAutoHyphens w:val="0"/>
        <w:spacing w:line="240" w:lineRule="auto"/>
        <w:ind w:left="1440" w:firstLine="0"/>
      </w:pPr>
      <w:r>
        <w:rPr>
          <w:rStyle w:val="CommentReference"/>
        </w:rPr>
        <w:annotationRef/>
      </w:r>
      <w:r w:rsidRPr="009043EE">
        <w:t xml:space="preserve">In addition to avoiding abstract nominalizations, you can make your style more direct if </w:t>
      </w:r>
      <w:r w:rsidRPr="0040023C">
        <w:t>you also av</w:t>
      </w:r>
      <w:r w:rsidRPr="007F1E99">
        <w:t>oid unnecessary pas</w:t>
      </w:r>
      <w:r w:rsidRPr="007F1E99">
        <w:softHyphen/>
      </w:r>
      <w:r w:rsidRPr="009043EE">
        <w:t>sive verbs</w:t>
      </w:r>
    </w:p>
    <w:p w14:paraId="18498089" w14:textId="56D4D3AC" w:rsidR="00501E99" w:rsidRDefault="00501E9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E33BEB" w15:done="0"/>
  <w15:commentEx w15:paraId="52893866" w15:done="0"/>
  <w15:commentEx w15:paraId="09A26BDB" w15:done="0"/>
  <w15:commentEx w15:paraId="1849808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9A144" w14:textId="77777777" w:rsidR="008E2025" w:rsidRDefault="008E2025">
      <w:pPr>
        <w:spacing w:line="240" w:lineRule="auto"/>
      </w:pPr>
      <w:r>
        <w:separator/>
      </w:r>
    </w:p>
  </w:endnote>
  <w:endnote w:type="continuationSeparator" w:id="0">
    <w:p w14:paraId="0C04B770" w14:textId="77777777" w:rsidR="008E2025" w:rsidRDefault="008E2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A2BA5" w14:textId="77777777" w:rsidR="008E2025" w:rsidRDefault="008E2025">
      <w:pPr>
        <w:spacing w:line="240" w:lineRule="auto"/>
      </w:pPr>
      <w:r>
        <w:separator/>
      </w:r>
    </w:p>
  </w:footnote>
  <w:footnote w:type="continuationSeparator" w:id="0">
    <w:p w14:paraId="751470C3" w14:textId="77777777" w:rsidR="008E2025" w:rsidRDefault="008E20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F8988" w14:textId="77777777" w:rsidR="007E271E" w:rsidRDefault="008E2025">
    <w:pPr>
      <w:pStyle w:val="Header"/>
    </w:pPr>
    <w:sdt>
      <w:sdtPr>
        <w:id w:val="1568531701"/>
        <w:placeholder>
          <w:docPart w:val="46D3AFDC938F454DAD75BAF1F5EC269E"/>
        </w:placeholder>
        <w:dataBinding w:prefixMappings="xmlns:ns0='http://schemas.microsoft.com/office/2006/coverPageProps' " w:xpath="/ns0:CoverPageProperties[1]/ns0:Abstract[1]" w:storeItemID="{55AF091B-3C7A-41E3-B477-F2FDAA23CFDA}"/>
        <w15:appearance w15:val="hidden"/>
        <w:text/>
      </w:sdtPr>
      <w:sdtEndPr/>
      <w:sdtContent>
        <w:r w:rsidR="002E7B2A">
          <w:t>Bai</w:t>
        </w:r>
      </w:sdtContent>
    </w:sdt>
    <w:r w:rsidR="00497486">
      <w:t xml:space="preserve"> </w:t>
    </w:r>
    <w:r w:rsidR="00497486">
      <w:fldChar w:fldCharType="begin"/>
    </w:r>
    <w:r w:rsidR="00497486">
      <w:instrText xml:space="preserve"> PAGE   \* MERGEFORMAT </w:instrText>
    </w:r>
    <w:r w:rsidR="00497486">
      <w:fldChar w:fldCharType="separate"/>
    </w:r>
    <w:r w:rsidR="00EE3681">
      <w:rPr>
        <w:noProof/>
      </w:rPr>
      <w:t>3</w:t>
    </w:r>
    <w:r w:rsidR="00497486">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96D08" w14:textId="77777777" w:rsidR="007E271E" w:rsidRDefault="008E2025">
    <w:pPr>
      <w:pStyle w:val="Header"/>
      <w:rPr>
        <w:noProof/>
      </w:rPr>
    </w:pPr>
    <w:sdt>
      <w:sdtPr>
        <w:id w:val="-348181431"/>
        <w:placeholder>
          <w:docPart w:val="E996FD2C6F8F5F40B0C5E63B29E48850"/>
        </w:placeholder>
        <w:dataBinding w:prefixMappings="xmlns:ns0='http://schemas.microsoft.com/office/2006/coverPageProps' " w:xpath="/ns0:CoverPageProperties[1]/ns0:Abstract[1]" w:storeItemID="{55AF091B-3C7A-41E3-B477-F2FDAA23CFDA}"/>
        <w15:appearance w15:val="hidden"/>
        <w:text/>
      </w:sdtPr>
      <w:sdtEndPr/>
      <w:sdtContent>
        <w:r w:rsidR="002E7B2A">
          <w:rPr>
            <w:rFonts w:hint="eastAsia"/>
            <w:lang w:eastAsia="zh-CN"/>
          </w:rPr>
          <w:t>Bai</w:t>
        </w:r>
      </w:sdtContent>
    </w:sdt>
    <w:r w:rsidR="00497486">
      <w:t xml:space="preserve"> </w:t>
    </w:r>
    <w:r w:rsidR="00497486">
      <w:fldChar w:fldCharType="begin"/>
    </w:r>
    <w:r w:rsidR="00497486">
      <w:instrText xml:space="preserve"> PAGE   \* MERGEFORMAT </w:instrText>
    </w:r>
    <w:r w:rsidR="00497486">
      <w:fldChar w:fldCharType="separate"/>
    </w:r>
    <w:r w:rsidR="00EE3681">
      <w:rPr>
        <w:noProof/>
      </w:rPr>
      <w:t>1</w:t>
    </w:r>
    <w:r w:rsidR="00497486">
      <w:rPr>
        <w:noProof/>
      </w:rPr>
      <w:fldChar w:fldCharType="end"/>
    </w:r>
  </w:p>
  <w:p w14:paraId="4A67D089" w14:textId="77777777" w:rsidR="00D55AB8" w:rsidRDefault="00D55AB8" w:rsidP="00970E07">
    <w:pPr>
      <w:pStyle w:val="NoSpacing"/>
      <w:spacing w:line="240" w:lineRule="auto"/>
      <w:jc w:val="both"/>
      <w:rPr>
        <w:lang w:eastAsia="zh-CN"/>
      </w:rPr>
    </w:pPr>
    <w:r>
      <w:rPr>
        <w:rFonts w:hint="eastAsia"/>
        <w:lang w:eastAsia="zh-CN"/>
      </w:rPr>
      <w:t>Name: Lanxiao Bai</w:t>
    </w:r>
  </w:p>
  <w:p w14:paraId="0BB7F6A2" w14:textId="77777777" w:rsidR="00D55AB8" w:rsidRDefault="00D55AB8" w:rsidP="00970E07">
    <w:pPr>
      <w:pStyle w:val="NoSpacing"/>
      <w:spacing w:line="240" w:lineRule="auto"/>
      <w:jc w:val="both"/>
      <w:rPr>
        <w:lang w:eastAsia="zh-CN"/>
      </w:rPr>
    </w:pPr>
    <w:r>
      <w:rPr>
        <w:rFonts w:hint="eastAsia"/>
        <w:lang w:eastAsia="zh-CN"/>
      </w:rPr>
      <w:t>NetID: lbai5</w:t>
    </w:r>
  </w:p>
  <w:p w14:paraId="2B7D56AE" w14:textId="77777777" w:rsidR="00D55AB8" w:rsidRDefault="00D55AB8" w:rsidP="00970E07">
    <w:pPr>
      <w:pStyle w:val="NoSpacing"/>
      <w:spacing w:line="240" w:lineRule="auto"/>
      <w:jc w:val="both"/>
    </w:pPr>
    <w:r>
      <w:rPr>
        <w:rFonts w:hint="eastAsia"/>
        <w:lang w:eastAsia="zh-CN"/>
      </w:rPr>
      <w:t>UIN: 676976171</w:t>
    </w:r>
  </w:p>
  <w:p w14:paraId="02732309" w14:textId="77777777" w:rsidR="00D55AB8" w:rsidRDefault="00D55AB8" w:rsidP="00970E07">
    <w:pPr>
      <w:pStyle w:val="NoSpacing"/>
      <w:spacing w:line="240" w:lineRule="auto"/>
      <w:jc w:val="both"/>
    </w:pPr>
    <w:r>
      <w:rPr>
        <w:rFonts w:hint="eastAsia"/>
        <w:lang w:eastAsia="zh-CN"/>
      </w:rPr>
      <w:t>Instructor: Tao Xie</w:t>
    </w:r>
  </w:p>
  <w:p w14:paraId="1613D13C" w14:textId="77777777" w:rsidR="00D55AB8" w:rsidRDefault="00D55AB8" w:rsidP="00970E07">
    <w:pPr>
      <w:pStyle w:val="NoSpacing"/>
      <w:spacing w:line="240" w:lineRule="auto"/>
      <w:jc w:val="both"/>
    </w:pPr>
    <w:r>
      <w:rPr>
        <w:rFonts w:hint="eastAsia"/>
        <w:lang w:eastAsia="zh-CN"/>
      </w:rPr>
      <w:t>Course Number: CS 429</w:t>
    </w:r>
  </w:p>
  <w:p w14:paraId="114EB0C9" w14:textId="7D5D84FA" w:rsidR="00D55AB8" w:rsidRDefault="00224C20" w:rsidP="00970E07">
    <w:pPr>
      <w:pStyle w:val="NoSpacing"/>
      <w:spacing w:line="240" w:lineRule="auto"/>
      <w:jc w:val="both"/>
    </w:pPr>
    <w:r>
      <w:rPr>
        <w:lang w:eastAsia="zh-CN"/>
      </w:rPr>
      <w:t>February</w:t>
    </w:r>
    <w:r>
      <w:rPr>
        <w:rFonts w:hint="eastAsia"/>
        <w:lang w:eastAsia="zh-CN"/>
      </w:rPr>
      <w:t xml:space="preserve"> 22nd</w:t>
    </w:r>
    <w:r w:rsidR="00D55AB8">
      <w:rPr>
        <w:rFonts w:hint="eastAsia"/>
        <w:lang w:eastAsia="zh-CN"/>
      </w:rPr>
      <w:t>, 2017</w:t>
    </w:r>
  </w:p>
  <w:p w14:paraId="232C159C" w14:textId="77777777" w:rsidR="00D55AB8" w:rsidRDefault="00D55AB8" w:rsidP="00970E07">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654B84"/>
    <w:multiLevelType w:val="hybridMultilevel"/>
    <w:tmpl w:val="ADBE05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FC59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B1B5787"/>
    <w:multiLevelType w:val="multilevel"/>
    <w:tmpl w:val="4572ABF8"/>
    <w:numStyleLink w:val="MLAOutline"/>
  </w:abstractNum>
  <w:abstractNum w:abstractNumId="15">
    <w:nsid w:val="5B771ECD"/>
    <w:multiLevelType w:val="hybridMultilevel"/>
    <w:tmpl w:val="BBF88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4"/>
  </w:num>
  <w:num w:numId="14">
    <w:abstractNumId w:val="15"/>
  </w:num>
  <w:num w:numId="15">
    <w:abstractNumId w:val="12"/>
  </w:num>
  <w:num w:numId="16">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xiao Bai">
    <w15:presenceInfo w15:providerId="Windows Live" w15:userId="fa2206caf4cf6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0" w:nlCheck="1" w:checkStyle="0"/>
  <w:activeWritingStyle w:appName="MSWord" w:lang="en-US" w:vendorID="64" w:dllVersion="6" w:nlCheck="1" w:checkStyle="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2A"/>
    <w:rsid w:val="00006141"/>
    <w:rsid w:val="00010C3D"/>
    <w:rsid w:val="00023FA9"/>
    <w:rsid w:val="0003641A"/>
    <w:rsid w:val="00036F68"/>
    <w:rsid w:val="00036FF3"/>
    <w:rsid w:val="000405A3"/>
    <w:rsid w:val="00040A03"/>
    <w:rsid w:val="00042BA9"/>
    <w:rsid w:val="00053DBF"/>
    <w:rsid w:val="00054773"/>
    <w:rsid w:val="0005502F"/>
    <w:rsid w:val="00056A3E"/>
    <w:rsid w:val="00060B64"/>
    <w:rsid w:val="00061714"/>
    <w:rsid w:val="000703D5"/>
    <w:rsid w:val="00081E13"/>
    <w:rsid w:val="000851D5"/>
    <w:rsid w:val="00090D42"/>
    <w:rsid w:val="00091787"/>
    <w:rsid w:val="00094A79"/>
    <w:rsid w:val="000A2C94"/>
    <w:rsid w:val="000A3E97"/>
    <w:rsid w:val="000A569B"/>
    <w:rsid w:val="000A620C"/>
    <w:rsid w:val="000A7DC7"/>
    <w:rsid w:val="000C26C0"/>
    <w:rsid w:val="000C4CBC"/>
    <w:rsid w:val="000D3551"/>
    <w:rsid w:val="000E7C31"/>
    <w:rsid w:val="00101211"/>
    <w:rsid w:val="00105344"/>
    <w:rsid w:val="00110862"/>
    <w:rsid w:val="00110C72"/>
    <w:rsid w:val="001161B0"/>
    <w:rsid w:val="00121487"/>
    <w:rsid w:val="0012235D"/>
    <w:rsid w:val="00130013"/>
    <w:rsid w:val="001322F5"/>
    <w:rsid w:val="00132B25"/>
    <w:rsid w:val="00134144"/>
    <w:rsid w:val="00142480"/>
    <w:rsid w:val="001626ED"/>
    <w:rsid w:val="00165BEF"/>
    <w:rsid w:val="001673A8"/>
    <w:rsid w:val="00175685"/>
    <w:rsid w:val="001770B9"/>
    <w:rsid w:val="00185D3A"/>
    <w:rsid w:val="00187289"/>
    <w:rsid w:val="00187C7D"/>
    <w:rsid w:val="001B028F"/>
    <w:rsid w:val="001B12D9"/>
    <w:rsid w:val="001B29FD"/>
    <w:rsid w:val="001B2EAE"/>
    <w:rsid w:val="001B38D3"/>
    <w:rsid w:val="001C69F4"/>
    <w:rsid w:val="001C7F62"/>
    <w:rsid w:val="001D0469"/>
    <w:rsid w:val="001D6008"/>
    <w:rsid w:val="001D7147"/>
    <w:rsid w:val="001F439F"/>
    <w:rsid w:val="001F44C2"/>
    <w:rsid w:val="001F549C"/>
    <w:rsid w:val="001F5BFD"/>
    <w:rsid w:val="00203744"/>
    <w:rsid w:val="00203E3A"/>
    <w:rsid w:val="00204869"/>
    <w:rsid w:val="00215A64"/>
    <w:rsid w:val="00222C0A"/>
    <w:rsid w:val="00224C20"/>
    <w:rsid w:val="00227047"/>
    <w:rsid w:val="00232C1B"/>
    <w:rsid w:val="00233593"/>
    <w:rsid w:val="00242A0F"/>
    <w:rsid w:val="002440B4"/>
    <w:rsid w:val="00247092"/>
    <w:rsid w:val="002470D4"/>
    <w:rsid w:val="002536A7"/>
    <w:rsid w:val="00254D52"/>
    <w:rsid w:val="00264271"/>
    <w:rsid w:val="00267194"/>
    <w:rsid w:val="002672CC"/>
    <w:rsid w:val="00270311"/>
    <w:rsid w:val="00273919"/>
    <w:rsid w:val="00290D75"/>
    <w:rsid w:val="00290FA2"/>
    <w:rsid w:val="00296BAC"/>
    <w:rsid w:val="002A1273"/>
    <w:rsid w:val="002A1AA2"/>
    <w:rsid w:val="002B2FBC"/>
    <w:rsid w:val="002C074D"/>
    <w:rsid w:val="002C0B15"/>
    <w:rsid w:val="002E7B2A"/>
    <w:rsid w:val="002F00A9"/>
    <w:rsid w:val="003005AF"/>
    <w:rsid w:val="003108DD"/>
    <w:rsid w:val="00316160"/>
    <w:rsid w:val="003229B7"/>
    <w:rsid w:val="003260CF"/>
    <w:rsid w:val="00332B9C"/>
    <w:rsid w:val="00334F14"/>
    <w:rsid w:val="00336E88"/>
    <w:rsid w:val="00337F22"/>
    <w:rsid w:val="003405B5"/>
    <w:rsid w:val="00347003"/>
    <w:rsid w:val="00356C91"/>
    <w:rsid w:val="003625E1"/>
    <w:rsid w:val="00363A8E"/>
    <w:rsid w:val="00365A36"/>
    <w:rsid w:val="00365E1A"/>
    <w:rsid w:val="0037635B"/>
    <w:rsid w:val="003962DD"/>
    <w:rsid w:val="003A2DC1"/>
    <w:rsid w:val="003A6E46"/>
    <w:rsid w:val="003A7B13"/>
    <w:rsid w:val="003B2B22"/>
    <w:rsid w:val="003B4DF0"/>
    <w:rsid w:val="003B5F86"/>
    <w:rsid w:val="003D1381"/>
    <w:rsid w:val="003D7714"/>
    <w:rsid w:val="003E3F74"/>
    <w:rsid w:val="003F56D2"/>
    <w:rsid w:val="003F6E29"/>
    <w:rsid w:val="0040023C"/>
    <w:rsid w:val="004202CB"/>
    <w:rsid w:val="00421A98"/>
    <w:rsid w:val="004314A8"/>
    <w:rsid w:val="00433FE1"/>
    <w:rsid w:val="00434153"/>
    <w:rsid w:val="00436E62"/>
    <w:rsid w:val="00463741"/>
    <w:rsid w:val="00464EB1"/>
    <w:rsid w:val="00467D30"/>
    <w:rsid w:val="00472428"/>
    <w:rsid w:val="00473B94"/>
    <w:rsid w:val="004878A2"/>
    <w:rsid w:val="00496E78"/>
    <w:rsid w:val="00497486"/>
    <w:rsid w:val="004A3382"/>
    <w:rsid w:val="004A482E"/>
    <w:rsid w:val="004A58B2"/>
    <w:rsid w:val="004A7089"/>
    <w:rsid w:val="004B27A2"/>
    <w:rsid w:val="004C1B7A"/>
    <w:rsid w:val="004C62AE"/>
    <w:rsid w:val="004D48A4"/>
    <w:rsid w:val="004F549E"/>
    <w:rsid w:val="004F651B"/>
    <w:rsid w:val="00500B93"/>
    <w:rsid w:val="00500E50"/>
    <w:rsid w:val="00501E99"/>
    <w:rsid w:val="005024D0"/>
    <w:rsid w:val="00502777"/>
    <w:rsid w:val="00506B90"/>
    <w:rsid w:val="0051147F"/>
    <w:rsid w:val="005119AE"/>
    <w:rsid w:val="00512F1A"/>
    <w:rsid w:val="00515CBE"/>
    <w:rsid w:val="00524958"/>
    <w:rsid w:val="00530E25"/>
    <w:rsid w:val="005327BF"/>
    <w:rsid w:val="00533501"/>
    <w:rsid w:val="005412C3"/>
    <w:rsid w:val="00541DBC"/>
    <w:rsid w:val="00547C4D"/>
    <w:rsid w:val="00547DCC"/>
    <w:rsid w:val="00555772"/>
    <w:rsid w:val="00562FD4"/>
    <w:rsid w:val="00566397"/>
    <w:rsid w:val="00570F9D"/>
    <w:rsid w:val="005805C2"/>
    <w:rsid w:val="00583DD2"/>
    <w:rsid w:val="00584900"/>
    <w:rsid w:val="00592E52"/>
    <w:rsid w:val="0059513B"/>
    <w:rsid w:val="005A47C9"/>
    <w:rsid w:val="005A5B02"/>
    <w:rsid w:val="005B4104"/>
    <w:rsid w:val="005B5CC7"/>
    <w:rsid w:val="005C654B"/>
    <w:rsid w:val="005D155D"/>
    <w:rsid w:val="005D54DF"/>
    <w:rsid w:val="005E2C92"/>
    <w:rsid w:val="005E3F55"/>
    <w:rsid w:val="005E6D6C"/>
    <w:rsid w:val="005F1824"/>
    <w:rsid w:val="005F43BA"/>
    <w:rsid w:val="00603D7B"/>
    <w:rsid w:val="0060725D"/>
    <w:rsid w:val="0061319B"/>
    <w:rsid w:val="00616E11"/>
    <w:rsid w:val="00625E00"/>
    <w:rsid w:val="00632C23"/>
    <w:rsid w:val="006333AB"/>
    <w:rsid w:val="00637B00"/>
    <w:rsid w:val="006438F3"/>
    <w:rsid w:val="00644AAB"/>
    <w:rsid w:val="00646A51"/>
    <w:rsid w:val="00650660"/>
    <w:rsid w:val="00654186"/>
    <w:rsid w:val="00660844"/>
    <w:rsid w:val="00660E0D"/>
    <w:rsid w:val="006634A9"/>
    <w:rsid w:val="00665C6F"/>
    <w:rsid w:val="00671694"/>
    <w:rsid w:val="00671CCB"/>
    <w:rsid w:val="00685870"/>
    <w:rsid w:val="00693771"/>
    <w:rsid w:val="00697E7A"/>
    <w:rsid w:val="006A3DBC"/>
    <w:rsid w:val="006A7062"/>
    <w:rsid w:val="006C05D3"/>
    <w:rsid w:val="006C129B"/>
    <w:rsid w:val="006C136C"/>
    <w:rsid w:val="006C22DD"/>
    <w:rsid w:val="006D1695"/>
    <w:rsid w:val="006D6328"/>
    <w:rsid w:val="006E4706"/>
    <w:rsid w:val="006F10B9"/>
    <w:rsid w:val="00703670"/>
    <w:rsid w:val="00713621"/>
    <w:rsid w:val="007137D9"/>
    <w:rsid w:val="0072199F"/>
    <w:rsid w:val="00724737"/>
    <w:rsid w:val="00725D1D"/>
    <w:rsid w:val="00732614"/>
    <w:rsid w:val="007347A9"/>
    <w:rsid w:val="0073591F"/>
    <w:rsid w:val="0075545C"/>
    <w:rsid w:val="00766FE5"/>
    <w:rsid w:val="0077250E"/>
    <w:rsid w:val="00772A46"/>
    <w:rsid w:val="00772D0E"/>
    <w:rsid w:val="007732CE"/>
    <w:rsid w:val="00776BE5"/>
    <w:rsid w:val="00782635"/>
    <w:rsid w:val="00793923"/>
    <w:rsid w:val="007945DD"/>
    <w:rsid w:val="007A1804"/>
    <w:rsid w:val="007A3A57"/>
    <w:rsid w:val="007A3FCD"/>
    <w:rsid w:val="007A6D7F"/>
    <w:rsid w:val="007B5CCD"/>
    <w:rsid w:val="007B6A0A"/>
    <w:rsid w:val="007C0BC3"/>
    <w:rsid w:val="007C42BC"/>
    <w:rsid w:val="007D13C3"/>
    <w:rsid w:val="007D3B33"/>
    <w:rsid w:val="007D7284"/>
    <w:rsid w:val="007E271E"/>
    <w:rsid w:val="007F1E99"/>
    <w:rsid w:val="007F2903"/>
    <w:rsid w:val="007F7CE6"/>
    <w:rsid w:val="0080144E"/>
    <w:rsid w:val="00801E30"/>
    <w:rsid w:val="00803C75"/>
    <w:rsid w:val="00805235"/>
    <w:rsid w:val="00812430"/>
    <w:rsid w:val="008130FF"/>
    <w:rsid w:val="008143E1"/>
    <w:rsid w:val="00814613"/>
    <w:rsid w:val="00826EB7"/>
    <w:rsid w:val="00827D09"/>
    <w:rsid w:val="0083080F"/>
    <w:rsid w:val="00840AA5"/>
    <w:rsid w:val="00850644"/>
    <w:rsid w:val="008517F6"/>
    <w:rsid w:val="00852AA4"/>
    <w:rsid w:val="0086383C"/>
    <w:rsid w:val="00865997"/>
    <w:rsid w:val="008747E2"/>
    <w:rsid w:val="00885EE4"/>
    <w:rsid w:val="00887BFE"/>
    <w:rsid w:val="00887DA1"/>
    <w:rsid w:val="00897DA0"/>
    <w:rsid w:val="008A2CE2"/>
    <w:rsid w:val="008A4B3C"/>
    <w:rsid w:val="008B0907"/>
    <w:rsid w:val="008C2B23"/>
    <w:rsid w:val="008D3454"/>
    <w:rsid w:val="008D4D5A"/>
    <w:rsid w:val="008D7A84"/>
    <w:rsid w:val="008E1277"/>
    <w:rsid w:val="008E2025"/>
    <w:rsid w:val="008F000C"/>
    <w:rsid w:val="008F2FDA"/>
    <w:rsid w:val="009043EE"/>
    <w:rsid w:val="00911578"/>
    <w:rsid w:val="009130B4"/>
    <w:rsid w:val="00932B40"/>
    <w:rsid w:val="009404C7"/>
    <w:rsid w:val="0095243A"/>
    <w:rsid w:val="00952E32"/>
    <w:rsid w:val="00960066"/>
    <w:rsid w:val="00962325"/>
    <w:rsid w:val="009636A8"/>
    <w:rsid w:val="0096638E"/>
    <w:rsid w:val="00970E07"/>
    <w:rsid w:val="0097526E"/>
    <w:rsid w:val="00982633"/>
    <w:rsid w:val="00986D82"/>
    <w:rsid w:val="0099557F"/>
    <w:rsid w:val="009A5ED1"/>
    <w:rsid w:val="009B01EE"/>
    <w:rsid w:val="009B325F"/>
    <w:rsid w:val="009B373A"/>
    <w:rsid w:val="009B4D84"/>
    <w:rsid w:val="009B5402"/>
    <w:rsid w:val="009B6541"/>
    <w:rsid w:val="009C2F30"/>
    <w:rsid w:val="009C2F82"/>
    <w:rsid w:val="009D3025"/>
    <w:rsid w:val="009D733F"/>
    <w:rsid w:val="009E6F5B"/>
    <w:rsid w:val="009F35CC"/>
    <w:rsid w:val="009F7F80"/>
    <w:rsid w:val="00A123B7"/>
    <w:rsid w:val="00A15668"/>
    <w:rsid w:val="00A17C0B"/>
    <w:rsid w:val="00A21088"/>
    <w:rsid w:val="00A23E62"/>
    <w:rsid w:val="00A2520B"/>
    <w:rsid w:val="00A469C3"/>
    <w:rsid w:val="00A514D5"/>
    <w:rsid w:val="00A56DDD"/>
    <w:rsid w:val="00A638CA"/>
    <w:rsid w:val="00A666FB"/>
    <w:rsid w:val="00A70CFA"/>
    <w:rsid w:val="00A71CE7"/>
    <w:rsid w:val="00A81880"/>
    <w:rsid w:val="00A920BA"/>
    <w:rsid w:val="00AA27FD"/>
    <w:rsid w:val="00AA2E06"/>
    <w:rsid w:val="00AA475D"/>
    <w:rsid w:val="00AB084C"/>
    <w:rsid w:val="00AB2FB4"/>
    <w:rsid w:val="00AC11FB"/>
    <w:rsid w:val="00AC21C6"/>
    <w:rsid w:val="00AE0DCE"/>
    <w:rsid w:val="00AE2C4F"/>
    <w:rsid w:val="00AF14EF"/>
    <w:rsid w:val="00AF151A"/>
    <w:rsid w:val="00AF693F"/>
    <w:rsid w:val="00AF7792"/>
    <w:rsid w:val="00B0389F"/>
    <w:rsid w:val="00B03A55"/>
    <w:rsid w:val="00B04BF4"/>
    <w:rsid w:val="00B07493"/>
    <w:rsid w:val="00B26432"/>
    <w:rsid w:val="00B275C2"/>
    <w:rsid w:val="00B370DB"/>
    <w:rsid w:val="00B41FA5"/>
    <w:rsid w:val="00B433C5"/>
    <w:rsid w:val="00B4712F"/>
    <w:rsid w:val="00B52B44"/>
    <w:rsid w:val="00B53A98"/>
    <w:rsid w:val="00B55F06"/>
    <w:rsid w:val="00B5785A"/>
    <w:rsid w:val="00B610AB"/>
    <w:rsid w:val="00B6553F"/>
    <w:rsid w:val="00B666A1"/>
    <w:rsid w:val="00B67AB7"/>
    <w:rsid w:val="00B70938"/>
    <w:rsid w:val="00B720EA"/>
    <w:rsid w:val="00B723A2"/>
    <w:rsid w:val="00B73B56"/>
    <w:rsid w:val="00B801BB"/>
    <w:rsid w:val="00B802C8"/>
    <w:rsid w:val="00B8106C"/>
    <w:rsid w:val="00B87D55"/>
    <w:rsid w:val="00B93585"/>
    <w:rsid w:val="00B95B54"/>
    <w:rsid w:val="00B97A7B"/>
    <w:rsid w:val="00BA3C77"/>
    <w:rsid w:val="00BB5294"/>
    <w:rsid w:val="00BB682C"/>
    <w:rsid w:val="00BC05B0"/>
    <w:rsid w:val="00BC3CC4"/>
    <w:rsid w:val="00BC5918"/>
    <w:rsid w:val="00BD33C6"/>
    <w:rsid w:val="00BE0B23"/>
    <w:rsid w:val="00BE2B09"/>
    <w:rsid w:val="00BE56ED"/>
    <w:rsid w:val="00BF73FA"/>
    <w:rsid w:val="00C03C96"/>
    <w:rsid w:val="00C125D7"/>
    <w:rsid w:val="00C17150"/>
    <w:rsid w:val="00C3143D"/>
    <w:rsid w:val="00C32713"/>
    <w:rsid w:val="00C35AED"/>
    <w:rsid w:val="00C44516"/>
    <w:rsid w:val="00C44834"/>
    <w:rsid w:val="00C45D07"/>
    <w:rsid w:val="00C52771"/>
    <w:rsid w:val="00C52F7C"/>
    <w:rsid w:val="00C537EA"/>
    <w:rsid w:val="00C5435C"/>
    <w:rsid w:val="00C543F4"/>
    <w:rsid w:val="00C564D1"/>
    <w:rsid w:val="00C61BC6"/>
    <w:rsid w:val="00C62078"/>
    <w:rsid w:val="00C65ABF"/>
    <w:rsid w:val="00C662B9"/>
    <w:rsid w:val="00C669C7"/>
    <w:rsid w:val="00C7529E"/>
    <w:rsid w:val="00C76AF5"/>
    <w:rsid w:val="00C90597"/>
    <w:rsid w:val="00CA0675"/>
    <w:rsid w:val="00CA2179"/>
    <w:rsid w:val="00CA7AC8"/>
    <w:rsid w:val="00CB0714"/>
    <w:rsid w:val="00CB2FE8"/>
    <w:rsid w:val="00CB354D"/>
    <w:rsid w:val="00CB5DB9"/>
    <w:rsid w:val="00CB6352"/>
    <w:rsid w:val="00CC5214"/>
    <w:rsid w:val="00CC73A0"/>
    <w:rsid w:val="00CC7DD3"/>
    <w:rsid w:val="00CD3660"/>
    <w:rsid w:val="00CD5222"/>
    <w:rsid w:val="00CD63D3"/>
    <w:rsid w:val="00CD6DA0"/>
    <w:rsid w:val="00CE5A23"/>
    <w:rsid w:val="00CE782B"/>
    <w:rsid w:val="00CF1437"/>
    <w:rsid w:val="00D03006"/>
    <w:rsid w:val="00D06929"/>
    <w:rsid w:val="00D07EF8"/>
    <w:rsid w:val="00D10022"/>
    <w:rsid w:val="00D175CA"/>
    <w:rsid w:val="00D21D94"/>
    <w:rsid w:val="00D350C6"/>
    <w:rsid w:val="00D35555"/>
    <w:rsid w:val="00D40509"/>
    <w:rsid w:val="00D4630B"/>
    <w:rsid w:val="00D4744D"/>
    <w:rsid w:val="00D55AB8"/>
    <w:rsid w:val="00D60CDE"/>
    <w:rsid w:val="00D618DE"/>
    <w:rsid w:val="00D631B5"/>
    <w:rsid w:val="00D64A0B"/>
    <w:rsid w:val="00D77AA6"/>
    <w:rsid w:val="00D83D4B"/>
    <w:rsid w:val="00D85B87"/>
    <w:rsid w:val="00DA2A11"/>
    <w:rsid w:val="00DA2E11"/>
    <w:rsid w:val="00DA6302"/>
    <w:rsid w:val="00DA7C6F"/>
    <w:rsid w:val="00DB31D4"/>
    <w:rsid w:val="00DB3695"/>
    <w:rsid w:val="00DC3219"/>
    <w:rsid w:val="00DC5EBF"/>
    <w:rsid w:val="00DC6D88"/>
    <w:rsid w:val="00DD528E"/>
    <w:rsid w:val="00DE13C4"/>
    <w:rsid w:val="00DE1BA8"/>
    <w:rsid w:val="00DE3CBC"/>
    <w:rsid w:val="00DE3CF8"/>
    <w:rsid w:val="00DE47C8"/>
    <w:rsid w:val="00DE4A0A"/>
    <w:rsid w:val="00DE6447"/>
    <w:rsid w:val="00DE7A0A"/>
    <w:rsid w:val="00DF27E2"/>
    <w:rsid w:val="00DF2E92"/>
    <w:rsid w:val="00DF3D2F"/>
    <w:rsid w:val="00E251F6"/>
    <w:rsid w:val="00E25A70"/>
    <w:rsid w:val="00E30BFA"/>
    <w:rsid w:val="00E41269"/>
    <w:rsid w:val="00E41A6F"/>
    <w:rsid w:val="00E43223"/>
    <w:rsid w:val="00E56F33"/>
    <w:rsid w:val="00E642F0"/>
    <w:rsid w:val="00E65EB5"/>
    <w:rsid w:val="00E67DD8"/>
    <w:rsid w:val="00E72139"/>
    <w:rsid w:val="00E80D4F"/>
    <w:rsid w:val="00E81C76"/>
    <w:rsid w:val="00E82719"/>
    <w:rsid w:val="00E844DF"/>
    <w:rsid w:val="00E84C90"/>
    <w:rsid w:val="00E85E45"/>
    <w:rsid w:val="00E9446C"/>
    <w:rsid w:val="00E967C5"/>
    <w:rsid w:val="00E96F2E"/>
    <w:rsid w:val="00EA1011"/>
    <w:rsid w:val="00EC3DEE"/>
    <w:rsid w:val="00EC693E"/>
    <w:rsid w:val="00EC76A8"/>
    <w:rsid w:val="00EC7876"/>
    <w:rsid w:val="00ED29E4"/>
    <w:rsid w:val="00ED76C9"/>
    <w:rsid w:val="00EE2F26"/>
    <w:rsid w:val="00EE30DF"/>
    <w:rsid w:val="00EE3681"/>
    <w:rsid w:val="00EE4919"/>
    <w:rsid w:val="00EE5A3C"/>
    <w:rsid w:val="00EE654F"/>
    <w:rsid w:val="00EE6865"/>
    <w:rsid w:val="00EF09C3"/>
    <w:rsid w:val="00F07BEC"/>
    <w:rsid w:val="00F22AC0"/>
    <w:rsid w:val="00F22D00"/>
    <w:rsid w:val="00F35480"/>
    <w:rsid w:val="00F36CD8"/>
    <w:rsid w:val="00F42203"/>
    <w:rsid w:val="00F56CBE"/>
    <w:rsid w:val="00F57787"/>
    <w:rsid w:val="00F5783D"/>
    <w:rsid w:val="00F6060A"/>
    <w:rsid w:val="00F71975"/>
    <w:rsid w:val="00F741F8"/>
    <w:rsid w:val="00F761DD"/>
    <w:rsid w:val="00F80935"/>
    <w:rsid w:val="00F828B8"/>
    <w:rsid w:val="00F877B2"/>
    <w:rsid w:val="00F92D39"/>
    <w:rsid w:val="00FA0B8A"/>
    <w:rsid w:val="00FA1A91"/>
    <w:rsid w:val="00FA3AAA"/>
    <w:rsid w:val="00FA7B01"/>
    <w:rsid w:val="00FB021D"/>
    <w:rsid w:val="00FB2B8E"/>
    <w:rsid w:val="00FD1BA2"/>
    <w:rsid w:val="00FD28F6"/>
    <w:rsid w:val="00FD6242"/>
    <w:rsid w:val="00FD7D93"/>
    <w:rsid w:val="00FE12E1"/>
    <w:rsid w:val="00FE480D"/>
    <w:rsid w:val="00FF4967"/>
    <w:rsid w:val="00FF7506"/>
    <w:rsid w:val="00FF7E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D47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FF7506"/>
  </w:style>
  <w:style w:type="paragraph" w:styleId="ListParagraph">
    <w:name w:val="List Paragraph"/>
    <w:basedOn w:val="Normal"/>
    <w:uiPriority w:val="34"/>
    <w:unhideWhenUsed/>
    <w:qFormat/>
    <w:rsid w:val="00091787"/>
    <w:pPr>
      <w:ind w:left="720"/>
      <w:contextualSpacing/>
    </w:pPr>
  </w:style>
  <w:style w:type="paragraph" w:customStyle="1" w:styleId="p1">
    <w:name w:val="p1"/>
    <w:basedOn w:val="Normal"/>
    <w:rsid w:val="008B0907"/>
    <w:pPr>
      <w:suppressAutoHyphens w:val="0"/>
      <w:spacing w:line="240" w:lineRule="auto"/>
      <w:ind w:firstLine="0"/>
    </w:pPr>
    <w:rPr>
      <w:rFonts w:ascii="Times" w:hAnsi="Times" w:cs="Times New Roman"/>
      <w:color w:val="000000"/>
      <w:sz w:val="45"/>
      <w:szCs w:val="45"/>
      <w:lang w:eastAsia="zh-CN"/>
    </w:rPr>
  </w:style>
  <w:style w:type="character" w:customStyle="1" w:styleId="s1">
    <w:name w:val="s1"/>
    <w:basedOn w:val="DefaultParagraphFont"/>
    <w:rsid w:val="008B0907"/>
    <w:rPr>
      <w:rFonts w:ascii="Times" w:hAnsi="Times" w:hint="default"/>
      <w:sz w:val="48"/>
      <w:szCs w:val="48"/>
    </w:rPr>
  </w:style>
  <w:style w:type="character" w:customStyle="1" w:styleId="apple-converted-space">
    <w:name w:val="apple-converted-space"/>
    <w:basedOn w:val="DefaultParagraphFont"/>
    <w:rsid w:val="001F439F"/>
  </w:style>
  <w:style w:type="character" w:customStyle="1" w:styleId="s2">
    <w:name w:val="s2"/>
    <w:basedOn w:val="DefaultParagraphFont"/>
    <w:rsid w:val="00DA2E11"/>
    <w:rPr>
      <w:rFonts w:ascii="Times" w:hAnsi="Times" w:hint="default"/>
      <w:sz w:val="48"/>
      <w:szCs w:val="48"/>
    </w:rPr>
  </w:style>
  <w:style w:type="character" w:styleId="CommentReference">
    <w:name w:val="annotation reference"/>
    <w:basedOn w:val="DefaultParagraphFont"/>
    <w:uiPriority w:val="99"/>
    <w:semiHidden/>
    <w:unhideWhenUsed/>
    <w:rsid w:val="00501E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4841078">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5032041">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65101435">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1340391">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6298275">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483596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4442874">
      <w:bodyDiv w:val="1"/>
      <w:marLeft w:val="0"/>
      <w:marRight w:val="0"/>
      <w:marTop w:val="0"/>
      <w:marBottom w:val="0"/>
      <w:divBdr>
        <w:top w:val="none" w:sz="0" w:space="0" w:color="auto"/>
        <w:left w:val="none" w:sz="0" w:space="0" w:color="auto"/>
        <w:bottom w:val="none" w:sz="0" w:space="0" w:color="auto"/>
        <w:right w:val="none" w:sz="0" w:space="0" w:color="auto"/>
      </w:divBdr>
    </w:div>
    <w:div w:id="88822973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0981299">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4304040">
      <w:bodyDiv w:val="1"/>
      <w:marLeft w:val="0"/>
      <w:marRight w:val="0"/>
      <w:marTop w:val="0"/>
      <w:marBottom w:val="0"/>
      <w:divBdr>
        <w:top w:val="none" w:sz="0" w:space="0" w:color="auto"/>
        <w:left w:val="none" w:sz="0" w:space="0" w:color="auto"/>
        <w:bottom w:val="none" w:sz="0" w:space="0" w:color="auto"/>
        <w:right w:val="none" w:sz="0" w:space="0" w:color="auto"/>
      </w:divBdr>
    </w:div>
    <w:div w:id="112384292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8028492">
      <w:bodyDiv w:val="1"/>
      <w:marLeft w:val="0"/>
      <w:marRight w:val="0"/>
      <w:marTop w:val="0"/>
      <w:marBottom w:val="0"/>
      <w:divBdr>
        <w:top w:val="none" w:sz="0" w:space="0" w:color="auto"/>
        <w:left w:val="none" w:sz="0" w:space="0" w:color="auto"/>
        <w:bottom w:val="none" w:sz="0" w:space="0" w:color="auto"/>
        <w:right w:val="none" w:sz="0" w:space="0" w:color="auto"/>
      </w:divBdr>
    </w:div>
    <w:div w:id="1316567320">
      <w:bodyDiv w:val="1"/>
      <w:marLeft w:val="0"/>
      <w:marRight w:val="0"/>
      <w:marTop w:val="0"/>
      <w:marBottom w:val="0"/>
      <w:divBdr>
        <w:top w:val="none" w:sz="0" w:space="0" w:color="auto"/>
        <w:left w:val="none" w:sz="0" w:space="0" w:color="auto"/>
        <w:bottom w:val="none" w:sz="0" w:space="0" w:color="auto"/>
        <w:right w:val="none" w:sz="0" w:space="0" w:color="auto"/>
      </w:divBdr>
    </w:div>
    <w:div w:id="136173524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837984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6337339">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3275689">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1837640">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5301198">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500419">
      <w:bodyDiv w:val="1"/>
      <w:marLeft w:val="0"/>
      <w:marRight w:val="0"/>
      <w:marTop w:val="0"/>
      <w:marBottom w:val="0"/>
      <w:divBdr>
        <w:top w:val="none" w:sz="0" w:space="0" w:color="auto"/>
        <w:left w:val="none" w:sz="0" w:space="0" w:color="auto"/>
        <w:bottom w:val="none" w:sz="0" w:space="0" w:color="auto"/>
        <w:right w:val="none" w:sz="0" w:space="0" w:color="auto"/>
      </w:divBdr>
    </w:div>
    <w:div w:id="1978871964">
      <w:bodyDiv w:val="1"/>
      <w:marLeft w:val="0"/>
      <w:marRight w:val="0"/>
      <w:marTop w:val="0"/>
      <w:marBottom w:val="0"/>
      <w:divBdr>
        <w:top w:val="none" w:sz="0" w:space="0" w:color="auto"/>
        <w:left w:val="none" w:sz="0" w:space="0" w:color="auto"/>
        <w:bottom w:val="none" w:sz="0" w:space="0" w:color="auto"/>
        <w:right w:val="none" w:sz="0" w:space="0" w:color="auto"/>
      </w:divBdr>
    </w:div>
    <w:div w:id="1991325527">
      <w:bodyDiv w:val="1"/>
      <w:marLeft w:val="0"/>
      <w:marRight w:val="0"/>
      <w:marTop w:val="0"/>
      <w:marBottom w:val="0"/>
      <w:divBdr>
        <w:top w:val="none" w:sz="0" w:space="0" w:color="auto"/>
        <w:left w:val="none" w:sz="0" w:space="0" w:color="auto"/>
        <w:bottom w:val="none" w:sz="0" w:space="0" w:color="auto"/>
        <w:right w:val="none" w:sz="0" w:space="0" w:color="auto"/>
      </w:divBdr>
    </w:div>
    <w:div w:id="1994674101">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D3AFDC938F454DAD75BAF1F5EC269E"/>
        <w:category>
          <w:name w:val="General"/>
          <w:gallery w:val="placeholder"/>
        </w:category>
        <w:types>
          <w:type w:val="bbPlcHdr"/>
        </w:types>
        <w:behaviors>
          <w:behavior w:val="content"/>
        </w:behaviors>
        <w:guid w:val="{F90F85B8-450C-ED4A-986E-8E7E152BC42E}"/>
      </w:docPartPr>
      <w:docPartBody>
        <w:p w:rsidR="00E76E85" w:rsidRDefault="00236670">
          <w:pPr>
            <w:pStyle w:val="46D3AFDC938F454DAD75BAF1F5EC269E"/>
          </w:pPr>
          <w:r>
            <w:t>[Last Name]</w:t>
          </w:r>
        </w:p>
      </w:docPartBody>
    </w:docPart>
    <w:docPart>
      <w:docPartPr>
        <w:name w:val="E996FD2C6F8F5F40B0C5E63B29E48850"/>
        <w:category>
          <w:name w:val="General"/>
          <w:gallery w:val="placeholder"/>
        </w:category>
        <w:types>
          <w:type w:val="bbPlcHdr"/>
        </w:types>
        <w:behaviors>
          <w:behavior w:val="content"/>
        </w:behaviors>
        <w:guid w:val="{CD3555D1-0965-4444-8E9B-FC274874A81A}"/>
      </w:docPartPr>
      <w:docPartBody>
        <w:p w:rsidR="00E76E85" w:rsidRDefault="00236670">
          <w:pPr>
            <w:pStyle w:val="E996FD2C6F8F5F40B0C5E63B29E4885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70"/>
    <w:rsid w:val="001B5F8E"/>
    <w:rsid w:val="00236670"/>
    <w:rsid w:val="00282057"/>
    <w:rsid w:val="00314641"/>
    <w:rsid w:val="007D0DEC"/>
    <w:rsid w:val="009064C1"/>
    <w:rsid w:val="00A32AEA"/>
    <w:rsid w:val="00C3614E"/>
    <w:rsid w:val="00D52292"/>
    <w:rsid w:val="00E76E85"/>
    <w:rsid w:val="00F02460"/>
    <w:rsid w:val="00FA2F8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C3A8481FCC4448B12397570A91EB5">
    <w:name w:val="177C3A8481FCC4448B12397570A91EB5"/>
  </w:style>
  <w:style w:type="paragraph" w:customStyle="1" w:styleId="D84D01FF08C86740AA26F0E5151C42D9">
    <w:name w:val="D84D01FF08C86740AA26F0E5151C42D9"/>
  </w:style>
  <w:style w:type="paragraph" w:customStyle="1" w:styleId="396117A8E6F14C4182E6505B168BE6F5">
    <w:name w:val="396117A8E6F14C4182E6505B168BE6F5"/>
  </w:style>
  <w:style w:type="paragraph" w:customStyle="1" w:styleId="9F6C2A122A957848A736EF8CD28BDB4A">
    <w:name w:val="9F6C2A122A957848A736EF8CD28BDB4A"/>
  </w:style>
  <w:style w:type="paragraph" w:customStyle="1" w:styleId="CAE6F26D4938FE48AF3BF5BE60A129DF">
    <w:name w:val="CAE6F26D4938FE48AF3BF5BE60A129DF"/>
  </w:style>
  <w:style w:type="paragraph" w:customStyle="1" w:styleId="CB717F3615A68747A7E2CE09A5917D5D">
    <w:name w:val="CB717F3615A68747A7E2CE09A5917D5D"/>
  </w:style>
  <w:style w:type="character" w:styleId="Emphasis">
    <w:name w:val="Emphasis"/>
    <w:basedOn w:val="DefaultParagraphFont"/>
    <w:uiPriority w:val="2"/>
    <w:qFormat/>
    <w:rPr>
      <w:i/>
      <w:iCs/>
    </w:rPr>
  </w:style>
  <w:style w:type="paragraph" w:customStyle="1" w:styleId="1DCC0CD58A019B499C9F9A43E7FF9A1B">
    <w:name w:val="1DCC0CD58A019B499C9F9A43E7FF9A1B"/>
  </w:style>
  <w:style w:type="paragraph" w:customStyle="1" w:styleId="9990B664E2BE5D428A1D395B2C57C901">
    <w:name w:val="9990B664E2BE5D428A1D395B2C57C901"/>
  </w:style>
  <w:style w:type="paragraph" w:customStyle="1" w:styleId="DD5CD7FE36957C4EB1B872F5F1EB25E6">
    <w:name w:val="DD5CD7FE36957C4EB1B872F5F1EB25E6"/>
  </w:style>
  <w:style w:type="paragraph" w:customStyle="1" w:styleId="3C1FCB72DAF3D54BBB859CEE2390692D">
    <w:name w:val="3C1FCB72DAF3D54BBB859CEE2390692D"/>
  </w:style>
  <w:style w:type="paragraph" w:customStyle="1" w:styleId="5AC48559A6E28744A02B8EC4AD4ABCF3">
    <w:name w:val="5AC48559A6E28744A02B8EC4AD4ABCF3"/>
  </w:style>
  <w:style w:type="paragraph" w:customStyle="1" w:styleId="5430F68FCC66674CBD5F79D34884F501">
    <w:name w:val="5430F68FCC66674CBD5F79D34884F501"/>
  </w:style>
  <w:style w:type="paragraph" w:customStyle="1" w:styleId="C3D134834EC9BD40829BEB711DC6D4F7">
    <w:name w:val="C3D134834EC9BD40829BEB711DC6D4F7"/>
  </w:style>
  <w:style w:type="paragraph" w:customStyle="1" w:styleId="F9BD797FD8BB6A468763C9920B8A4DBD">
    <w:name w:val="F9BD797FD8BB6A468763C9920B8A4DBD"/>
  </w:style>
  <w:style w:type="paragraph" w:customStyle="1" w:styleId="069F4628B95313478D28F1E0D0DACCF9">
    <w:name w:val="069F4628B95313478D28F1E0D0DACCF9"/>
  </w:style>
  <w:style w:type="paragraph" w:customStyle="1" w:styleId="8C8AC1004E60BF4188F00D30FA9D6CC8">
    <w:name w:val="8C8AC1004E60BF4188F00D30FA9D6CC8"/>
  </w:style>
  <w:style w:type="paragraph" w:customStyle="1" w:styleId="23C011000E29764F80CC7E597B509986">
    <w:name w:val="23C011000E29764F80CC7E597B509986"/>
  </w:style>
  <w:style w:type="paragraph" w:customStyle="1" w:styleId="1EC48244264C6244B324AE744E6378D3">
    <w:name w:val="1EC48244264C6244B324AE744E6378D3"/>
  </w:style>
  <w:style w:type="paragraph" w:customStyle="1" w:styleId="3ACD5130B30F0544B7BEF992D3E9A07C">
    <w:name w:val="3ACD5130B30F0544B7BEF992D3E9A07C"/>
  </w:style>
  <w:style w:type="paragraph" w:customStyle="1" w:styleId="E19B3CFFA890084DB129705E9BA190AA">
    <w:name w:val="E19B3CFFA890084DB129705E9BA190AA"/>
  </w:style>
  <w:style w:type="paragraph" w:customStyle="1" w:styleId="F0A72249F6FEAE4387C7C1BF1ED1AC22">
    <w:name w:val="F0A72249F6FEAE4387C7C1BF1ED1AC22"/>
  </w:style>
  <w:style w:type="paragraph" w:styleId="Bibliography">
    <w:name w:val="Bibliography"/>
    <w:basedOn w:val="Normal"/>
    <w:next w:val="Normal"/>
    <w:uiPriority w:val="37"/>
    <w:semiHidden/>
    <w:unhideWhenUsed/>
  </w:style>
  <w:style w:type="paragraph" w:customStyle="1" w:styleId="A0B042FFC9A64A4FAB9737FFDA26E9CE">
    <w:name w:val="A0B042FFC9A64A4FAB9737FFDA26E9CE"/>
  </w:style>
  <w:style w:type="paragraph" w:customStyle="1" w:styleId="46D3AFDC938F454DAD75BAF1F5EC269E">
    <w:name w:val="46D3AFDC938F454DAD75BAF1F5EC269E"/>
  </w:style>
  <w:style w:type="paragraph" w:customStyle="1" w:styleId="E996FD2C6F8F5F40B0C5E63B29E48850">
    <w:name w:val="E996FD2C6F8F5F40B0C5E63B29E48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484B7-5A1B-1A48-A9C8-D16322DE5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1876</Words>
  <Characters>10694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41</cp:revision>
  <dcterms:created xsi:type="dcterms:W3CDTF">2017-02-23T05:39:00Z</dcterms:created>
  <dcterms:modified xsi:type="dcterms:W3CDTF">2017-03-12T00:38:00Z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